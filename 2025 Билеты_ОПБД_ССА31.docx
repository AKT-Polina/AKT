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8F504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ФЕДЕРАЛЬНОЕ ГОСУДАРСТВЕННОЕ БЮДЖЕТНОЕ ОБРАЗОВАТЕЛЬНОЕ </w:t>
      </w:r>
    </w:p>
    <w:p w14:paraId="77DC8513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61EA15F2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6C58E26B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28F3063A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0E42B385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FED9DA1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49C4F8B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ИМ. Б. Л. РОЗИНГА </w:t>
      </w:r>
      <w:r>
        <w:rPr>
          <w:b/>
          <w:sz w:val="24"/>
          <w:szCs w:val="24"/>
        </w:rPr>
        <w:t>(ФИЛИАЛ) СПбГУТ</w:t>
      </w:r>
    </w:p>
    <w:p w14:paraId="2485518E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2996715B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5180F6B3" w14:textId="77777777">
        <w:tc>
          <w:tcPr>
            <w:tcW w:w="2835" w:type="dxa"/>
            <w:vAlign w:val="center"/>
          </w:tcPr>
          <w:p w14:paraId="0B876F7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65CB5BE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45909D0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57E6058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2E6E7438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5E6D44F6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</w:t>
            </w:r>
          </w:p>
          <w:p w14:paraId="20FB692F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67FF056A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3D7FAF7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667A4629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7BE2710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</w:t>
            </w:r>
            <w:r>
              <w:rPr>
                <w:sz w:val="22"/>
              </w:rPr>
              <w:t>_______2025 г.</w:t>
            </w:r>
          </w:p>
          <w:p w14:paraId="3916129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ED44C5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3CB0E2E0" w14:textId="77777777">
        <w:trPr>
          <w:trHeight w:val="2904"/>
        </w:trPr>
        <w:tc>
          <w:tcPr>
            <w:tcW w:w="10064" w:type="dxa"/>
            <w:gridSpan w:val="3"/>
          </w:tcPr>
          <w:p w14:paraId="5B85161B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1BADE4ED" w14:textId="77777777" w:rsidR="005427AD" w:rsidRDefault="006053F8">
            <w:pPr>
              <w:pStyle w:val="aff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Средства проектирования структур баз данных.</w:t>
            </w:r>
          </w:p>
          <w:p w14:paraId="793406C6" w14:textId="77777777" w:rsidR="005427AD" w:rsidRDefault="006053F8">
            <w:pPr>
              <w:pStyle w:val="aff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области: классификация и обзор современных систем управления базами данных, состав и пользователи СУБД.</w:t>
            </w:r>
          </w:p>
          <w:p w14:paraId="7857003B" w14:textId="46A23073" w:rsidR="005427AD" w:rsidRDefault="002758DB" w:rsidP="002758DB">
            <w:pPr>
              <w:pStyle w:val="aff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58DB">
              <w:rPr>
                <w:rFonts w:ascii="Times New Roman" w:hAnsi="Times New Roman" w:cs="Times New Roman"/>
                <w:sz w:val="24"/>
                <w:szCs w:val="24"/>
              </w:rPr>
              <w:t>Спроектировать реляционную базу данных городской больницы. Провести нормализацию (до 3 нормальной формы).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Провести инфологическое проектирование, проанализировав предметную область, разработать ER-диаграмму, учитывая нормализацию отношений. Выделить сущности (не меньше трех): отделения, сотрудники, пациенты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68FC8690" w14:textId="50D9C5DE" w:rsidR="005427AD" w:rsidRDefault="006053F8">
      <w:pPr>
        <w:pStyle w:val="afe"/>
        <w:tabs>
          <w:tab w:val="clear" w:pos="4111"/>
          <w:tab w:val="center" w:pos="-709"/>
          <w:tab w:val="left" w:pos="7088"/>
        </w:tabs>
        <w:spacing w:before="120" w:after="0"/>
        <w:ind w:firstLine="851"/>
        <w:jc w:val="left"/>
      </w:pPr>
      <w:r>
        <w:t>Преподаватель:</w:t>
      </w:r>
      <w:r>
        <w:tab/>
      </w:r>
      <w:r>
        <w:tab/>
      </w:r>
      <w:r>
        <w:tab/>
      </w:r>
      <w:del w:id="0" w:author="NEO1" w:date="2025-06-23T10:09:00Z">
        <w:r w:rsidDel="00E276E1">
          <w:delText>А.С. Черноусова</w:delText>
        </w:r>
      </w:del>
      <w:ins w:id="1" w:author="NEO1" w:date="2025-06-23T10:09:00Z">
        <w:r w:rsidR="00E276E1">
          <w:t>П. А. Абрамова</w:t>
        </w:r>
      </w:ins>
    </w:p>
    <w:p w14:paraId="3AC31E53" w14:textId="77777777" w:rsidR="005427AD" w:rsidRDefault="005427AD"/>
    <w:p w14:paraId="6A6F3216" w14:textId="77777777" w:rsidR="005427AD" w:rsidRDefault="006053F8">
      <w:pPr>
        <w:jc w:val="center"/>
        <w:rPr>
          <w:b/>
          <w:sz w:val="24"/>
          <w:szCs w:val="24"/>
        </w:rPr>
      </w:pPr>
      <w:r>
        <w:br w:type="page" w:clear="all"/>
      </w:r>
      <w:r>
        <w:rPr>
          <w:b/>
          <w:sz w:val="24"/>
          <w:szCs w:val="24"/>
        </w:rPr>
        <w:lastRenderedPageBreak/>
        <w:t>ФЕДЕРАЛЬНОЕ ГОСУДАРСТВЕННОЕ БЮДЖЕТНОЕ ОБРАЗОВАТЕЛЬНОЕ</w:t>
      </w:r>
    </w:p>
    <w:p w14:paraId="46E17153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51C5563E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1A8A613E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49C13D6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155D3C89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34E81C6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47956917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49ED6581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335BF103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58F010C7" w14:textId="77777777">
        <w:tc>
          <w:tcPr>
            <w:tcW w:w="2835" w:type="dxa"/>
            <w:vAlign w:val="center"/>
          </w:tcPr>
          <w:p w14:paraId="6939D03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69F4A1F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8F598F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30F9B2E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76509E08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0DCB8482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</w:t>
            </w:r>
          </w:p>
          <w:p w14:paraId="53A71C6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4CF9AFED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21DEF16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0DF3816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0E7764A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155D5182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380CAA5A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54945C53" w14:textId="77777777">
        <w:trPr>
          <w:trHeight w:val="2904"/>
        </w:trPr>
        <w:tc>
          <w:tcPr>
            <w:tcW w:w="10064" w:type="dxa"/>
            <w:gridSpan w:val="3"/>
          </w:tcPr>
          <w:p w14:paraId="0CC08ECB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232B5D2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1. Особенности реляционной модели и этапов </w:t>
            </w:r>
            <w:r>
              <w:rPr>
                <w:rStyle w:val="FontStyle12"/>
              </w:rPr>
              <w:t>проектирования баз данных.</w:t>
            </w:r>
          </w:p>
          <w:p w14:paraId="7E761C57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Нормализация баз данных: понятие и виды нормальных форм.</w:t>
            </w:r>
          </w:p>
          <w:p w14:paraId="734DCC0E" w14:textId="553651C9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rStyle w:val="FontStyle12"/>
              </w:rPr>
              <w:t>С</w:t>
            </w:r>
            <w:r>
              <w:rPr>
                <w:rStyle w:val="FontStyle12"/>
              </w:rPr>
              <w:t>проектировать реляционную базу данных школы. Провести нормализацию (до 3 нормальной формы). Провести инфологическое проектирование, проанализировав предметную област</w:t>
            </w:r>
            <w:r>
              <w:rPr>
                <w:rStyle w:val="FontStyle12"/>
              </w:rPr>
              <w:t>ь</w:t>
            </w:r>
            <w:r w:rsidR="002758DB">
              <w:rPr>
                <w:rStyle w:val="FontStyle12"/>
              </w:rPr>
              <w:t>, р</w:t>
            </w:r>
            <w:r>
              <w:rPr>
                <w:rStyle w:val="FontStyle12"/>
              </w:rPr>
              <w:t>азработать ER-диаграмму, учитывая нормализацию отношений. Выделить сущности (не меньше трех): сотрудники, учащиеся, предметы и т.д., добавить атрибуты и домены, первичные ключи для каждой сущности. Указать тип связей между сущностями.</w:t>
            </w:r>
          </w:p>
          <w:p w14:paraId="0A9A17EC" w14:textId="77777777" w:rsidR="005427AD" w:rsidRDefault="005427AD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</w:pPr>
          </w:p>
        </w:tc>
      </w:tr>
    </w:tbl>
    <w:p w14:paraId="5AA6C0B4" w14:textId="77777777" w:rsidR="005427AD" w:rsidRDefault="005427AD"/>
    <w:p w14:paraId="4A3BB074" w14:textId="4D88AC7D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2" w:author="NEO1" w:date="2025-06-23T10:09:00Z">
        <w:r w:rsidDel="00E276E1">
          <w:rPr>
            <w:sz w:val="24"/>
          </w:rPr>
          <w:delText>А.С. Черноусова</w:delText>
        </w:r>
      </w:del>
      <w:ins w:id="3" w:author="NEO1" w:date="2025-06-23T10:09:00Z">
        <w:r w:rsidR="00E276E1">
          <w:rPr>
            <w:sz w:val="24"/>
          </w:rPr>
          <w:t>П. А. Абрамова</w:t>
        </w:r>
      </w:ins>
    </w:p>
    <w:p w14:paraId="6EED1DAA" w14:textId="77777777" w:rsidR="005427AD" w:rsidRDefault="005427AD">
      <w:pPr>
        <w:ind w:firstLine="720"/>
        <w:rPr>
          <w:sz w:val="22"/>
        </w:rPr>
      </w:pPr>
    </w:p>
    <w:p w14:paraId="1998068F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784062E7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591F38A5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1DCCEE2E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59DA253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20D19169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2C41CFF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89930C9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7F17A2C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55E893B8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5677DA5A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164987E3" w14:textId="77777777">
        <w:tc>
          <w:tcPr>
            <w:tcW w:w="2835" w:type="dxa"/>
            <w:vAlign w:val="center"/>
          </w:tcPr>
          <w:p w14:paraId="4F0086BC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623DC48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6A9F81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719E6968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53EB4B0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1A6B229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3</w:t>
            </w:r>
          </w:p>
          <w:p w14:paraId="630D89C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196BDB62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59CBFFA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21B0389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616340C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37B94AB2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5A7359D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08283DDB" w14:textId="77777777">
        <w:trPr>
          <w:trHeight w:val="2904"/>
        </w:trPr>
        <w:tc>
          <w:tcPr>
            <w:tcW w:w="10064" w:type="dxa"/>
            <w:gridSpan w:val="3"/>
          </w:tcPr>
          <w:p w14:paraId="1DEEC497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6BF8A660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1. Основные понятия языка запросов SQL: синтаксис операторов, типы данных.</w:t>
            </w:r>
          </w:p>
          <w:p w14:paraId="3D13A2B1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iCs/>
                <w:szCs w:val="28"/>
              </w:rPr>
            </w:pPr>
            <w:r>
              <w:rPr>
                <w:iCs/>
                <w:szCs w:val="28"/>
              </w:rPr>
              <w:t>2. Средства проектирования структур баз данных.</w:t>
            </w:r>
          </w:p>
          <w:p w14:paraId="00D1B563" w14:textId="222F8025" w:rsidR="005427AD" w:rsidRDefault="006053F8" w:rsidP="00CC5766">
            <w:pP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</w:t>
            </w:r>
            <w:r>
              <w:rPr>
                <w:sz w:val="24"/>
                <w:szCs w:val="24"/>
              </w:rPr>
              <w:t>базу данных магазина одежды. Провести нормализацию (до 3 нормальной формы). Провести инфологическое проектирование, проанализировав предметную область</w:t>
            </w:r>
            <w:r w:rsidR="002758DB">
              <w:rPr>
                <w:sz w:val="24"/>
                <w:szCs w:val="24"/>
              </w:rPr>
              <w:t>, р</w:t>
            </w:r>
            <w:r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сотрудник</w:t>
            </w:r>
            <w:r>
              <w:rPr>
                <w:sz w:val="24"/>
                <w:szCs w:val="24"/>
              </w:rPr>
              <w:t>и, вещи, страна изготовитель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0AD9B874" w14:textId="77777777" w:rsidR="005427AD" w:rsidRDefault="005427AD"/>
    <w:p w14:paraId="5D85FA77" w14:textId="0F4E2542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4" w:author="NEO1" w:date="2025-06-23T10:09:00Z">
        <w:r w:rsidDel="00E276E1">
          <w:rPr>
            <w:sz w:val="24"/>
          </w:rPr>
          <w:delText>А.С. Черноусова</w:delText>
        </w:r>
      </w:del>
      <w:ins w:id="5" w:author="NEO1" w:date="2025-06-23T10:09:00Z">
        <w:r w:rsidR="00E276E1">
          <w:rPr>
            <w:sz w:val="24"/>
          </w:rPr>
          <w:t>П. А. Абрамова</w:t>
        </w:r>
      </w:ins>
    </w:p>
    <w:p w14:paraId="77E691E3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6377B423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02469A87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</w:t>
      </w:r>
      <w:r>
        <w:rPr>
          <w:b/>
          <w:sz w:val="24"/>
          <w:szCs w:val="24"/>
        </w:rPr>
        <w:t>БРАЗОВАНИЯ</w:t>
      </w:r>
    </w:p>
    <w:p w14:paraId="69A2F18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B18A2A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6B24027B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5F801C85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0D313A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4CA4BDE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6715825B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3F36D58B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0AE7BC19" w14:textId="77777777">
        <w:tc>
          <w:tcPr>
            <w:tcW w:w="2835" w:type="dxa"/>
            <w:vAlign w:val="center"/>
          </w:tcPr>
          <w:p w14:paraId="35AB1255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7EEB22BD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зам. директора по учебной </w:t>
            </w:r>
            <w:r>
              <w:rPr>
                <w:sz w:val="22"/>
              </w:rPr>
              <w:t>работе_______________</w:t>
            </w:r>
          </w:p>
          <w:p w14:paraId="1DA0A10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364E4077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730BF489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2CB12DC6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4</w:t>
            </w:r>
          </w:p>
          <w:p w14:paraId="2435BE1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CCAB5A0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47A68E3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BAAE50A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4621A3A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138FEA2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3179625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E547245" w14:textId="77777777">
        <w:trPr>
          <w:trHeight w:val="2904"/>
        </w:trPr>
        <w:tc>
          <w:tcPr>
            <w:tcW w:w="10064" w:type="dxa"/>
            <w:gridSpan w:val="3"/>
          </w:tcPr>
          <w:p w14:paraId="7727B676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498FD397" w14:textId="77777777" w:rsidR="005427AD" w:rsidRDefault="006053F8">
            <w:pPr>
              <w:pStyle w:val="aff8"/>
              <w:spacing w:before="0" w:beforeAutospacing="0" w:after="0" w:line="360" w:lineRule="auto"/>
            </w:pPr>
            <w:r>
              <w:t xml:space="preserve">1. Сортировка и группировка </w:t>
            </w:r>
            <w:r>
              <w:t>данных на языке запросов SQL: виды операторов, синтаксис.</w:t>
            </w:r>
          </w:p>
          <w:p w14:paraId="2DB5121C" w14:textId="77777777" w:rsidR="005427AD" w:rsidRDefault="006053F8">
            <w:pPr>
              <w:pStyle w:val="aff8"/>
              <w:spacing w:before="0" w:beforeAutospacing="0" w:after="0" w:line="360" w:lineRule="auto"/>
            </w:pPr>
            <w:r>
              <w:t>2. Основные этапы проектирования баз данных, жизненный цикл баз данных.</w:t>
            </w:r>
          </w:p>
          <w:p w14:paraId="2CBEC9E7" w14:textId="105A87D3" w:rsidR="005427AD" w:rsidRDefault="006053F8" w:rsidP="002758DB">
            <w:pP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музея современного искусства. Провести нормализацию (до 3 нормальной формы).</w:t>
            </w:r>
            <w:r w:rsidR="002758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Провест</w:t>
            </w:r>
            <w:r>
              <w:rPr>
                <w:sz w:val="24"/>
                <w:szCs w:val="24"/>
              </w:rPr>
              <w:t xml:space="preserve">и инфологическое проектирование, проанализировав предметную </w:t>
            </w:r>
            <w:r w:rsidR="002758DB">
              <w:rPr>
                <w:sz w:val="24"/>
                <w:szCs w:val="24"/>
              </w:rPr>
              <w:t>область, р</w:t>
            </w:r>
            <w:r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сотрудники, экспонаты, залы и т.д., добавить атрибуты и домены, первичные ключи для каждой с</w:t>
            </w:r>
            <w:r>
              <w:rPr>
                <w:sz w:val="24"/>
                <w:szCs w:val="24"/>
              </w:rPr>
              <w:t>ущности. Указать тип связей между сущностями.</w:t>
            </w:r>
          </w:p>
        </w:tc>
      </w:tr>
    </w:tbl>
    <w:p w14:paraId="78B08240" w14:textId="77777777" w:rsidR="005427AD" w:rsidRDefault="005427AD"/>
    <w:p w14:paraId="2681D281" w14:textId="43F81364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6" w:author="NEO1" w:date="2025-06-23T10:09:00Z">
        <w:r w:rsidDel="00E276E1">
          <w:rPr>
            <w:sz w:val="24"/>
          </w:rPr>
          <w:delText>А.С. Черноусова</w:delText>
        </w:r>
      </w:del>
      <w:ins w:id="7" w:author="NEO1" w:date="2025-06-23T10:09:00Z">
        <w:r w:rsidR="00E276E1">
          <w:rPr>
            <w:sz w:val="24"/>
          </w:rPr>
          <w:t>П. А. Абрамова</w:t>
        </w:r>
      </w:ins>
    </w:p>
    <w:p w14:paraId="5D755F13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7ACD4F4A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3167BF99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742E11D7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66F6D54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</w:t>
      </w:r>
      <w:r>
        <w:rPr>
          <w:b/>
          <w:sz w:val="24"/>
          <w:szCs w:val="24"/>
        </w:rPr>
        <w:t>ОНЧ-БРУЕВИЧА»</w:t>
      </w:r>
    </w:p>
    <w:p w14:paraId="1BC1EBB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797B6CF1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0F0F47A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583B7228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7B9748BC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75CE5D30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7124B1D3" w14:textId="77777777">
        <w:tc>
          <w:tcPr>
            <w:tcW w:w="2835" w:type="dxa"/>
            <w:vAlign w:val="center"/>
          </w:tcPr>
          <w:p w14:paraId="08D9F54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2CA240A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796836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143B1C19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3AB1A839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C8F74F0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5</w:t>
            </w:r>
          </w:p>
          <w:p w14:paraId="3685FA0C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4CD6768D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Основы </w:t>
            </w:r>
            <w:r>
              <w:rPr>
                <w:b/>
                <w:sz w:val="22"/>
              </w:rPr>
              <w:t>проектирования баз данных</w:t>
            </w:r>
          </w:p>
          <w:p w14:paraId="5A8ED10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33F67A53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11BF882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7BD6733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D0EF046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1E655911" w14:textId="77777777">
        <w:trPr>
          <w:trHeight w:val="2904"/>
        </w:trPr>
        <w:tc>
          <w:tcPr>
            <w:tcW w:w="10064" w:type="dxa"/>
            <w:gridSpan w:val="3"/>
          </w:tcPr>
          <w:p w14:paraId="27C6EA5C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151984E5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1. Концептуальное проектирование баз данных: создание ER-модели, особенности.</w:t>
            </w:r>
          </w:p>
          <w:p w14:paraId="0F0C04E2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2. Основы реляционной алгебры: основные понятия, операции над множествами, специальные операции. </w:t>
            </w:r>
          </w:p>
          <w:p w14:paraId="65704073" w14:textId="3DF2AEFA" w:rsidR="005427AD" w:rsidRDefault="006053F8" w:rsidP="00CC5766">
            <w:pP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CC5766">
              <w:rPr>
                <w:sz w:val="24"/>
                <w:szCs w:val="24"/>
              </w:rPr>
              <w:t>реляционную базу данных гостиницы «Северная Двина». Провести нормализацию (до 3 нормальной формы). Провести инфологическое проектирование, п</w:t>
            </w:r>
            <w:r w:rsidRPr="00CC5766">
              <w:rPr>
                <w:sz w:val="24"/>
                <w:szCs w:val="24"/>
              </w:rPr>
              <w:t xml:space="preserve">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 xml:space="preserve">азработать ER-диаграмму, учитывая нормализацию отношений. Выделить сущности (не меньше трех): сотрудники, гости, контакты и т.д., добавить атрибуты и домены, первичные ключи для каждой сущности. Указать тип связей между </w:t>
            </w:r>
            <w:r w:rsidRPr="00CC5766">
              <w:rPr>
                <w:sz w:val="24"/>
                <w:szCs w:val="24"/>
              </w:rPr>
              <w:t>сущностями.</w:t>
            </w:r>
          </w:p>
        </w:tc>
      </w:tr>
    </w:tbl>
    <w:p w14:paraId="31169A1F" w14:textId="77777777" w:rsidR="005427AD" w:rsidRDefault="005427AD"/>
    <w:p w14:paraId="4B2372E6" w14:textId="1F0CC8EF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8" w:author="NEO1" w:date="2025-06-23T10:09:00Z">
        <w:r w:rsidDel="00E276E1">
          <w:rPr>
            <w:sz w:val="24"/>
          </w:rPr>
          <w:delText>А.С. Черноусова</w:delText>
        </w:r>
      </w:del>
      <w:ins w:id="9" w:author="NEO1" w:date="2025-06-23T10:09:00Z">
        <w:r w:rsidR="00E276E1">
          <w:rPr>
            <w:sz w:val="24"/>
          </w:rPr>
          <w:t>П. А. Абрамова</w:t>
        </w:r>
      </w:ins>
    </w:p>
    <w:p w14:paraId="29FBC104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3A2879AA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3DD045FA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7A194BC7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377D07D5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52A237A4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343D706F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340F34B5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4665CA3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4A0A6363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B939F8A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07DE10DF" w14:textId="77777777">
        <w:tc>
          <w:tcPr>
            <w:tcW w:w="2835" w:type="dxa"/>
            <w:vAlign w:val="center"/>
          </w:tcPr>
          <w:p w14:paraId="395C2B0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1FEC7B3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4E4009F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09CAC417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42D14FCA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72EEE361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6</w:t>
            </w:r>
          </w:p>
          <w:p w14:paraId="5195E8C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7F0F69A9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0D557D05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</w:t>
            </w:r>
            <w:r>
              <w:rPr>
                <w:sz w:val="22"/>
              </w:rPr>
              <w:t>СА - 31</w:t>
            </w:r>
          </w:p>
        </w:tc>
        <w:tc>
          <w:tcPr>
            <w:tcW w:w="3118" w:type="dxa"/>
            <w:vAlign w:val="center"/>
          </w:tcPr>
          <w:p w14:paraId="23A9EFC7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4960594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104E6E5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2BEB95C9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44E13307" w14:textId="77777777">
        <w:trPr>
          <w:trHeight w:val="2904"/>
        </w:trPr>
        <w:tc>
          <w:tcPr>
            <w:tcW w:w="10064" w:type="dxa"/>
            <w:gridSpan w:val="3"/>
          </w:tcPr>
          <w:p w14:paraId="6D39EE1C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6270A3BA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1. Изобразительные средства, используемые в ER-моделировании.</w:t>
            </w:r>
          </w:p>
          <w:p w14:paraId="164604A5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</w:pPr>
            <w:r>
              <w:rPr>
                <w:rStyle w:val="FontStyle12"/>
                <w:szCs w:val="28"/>
              </w:rPr>
              <w:t>2. Принципы проектирования баз данных, обеспечение непротиворечивости и целостности данных.</w:t>
            </w:r>
          </w:p>
          <w:p w14:paraId="0A6AF90E" w14:textId="1353C9C9" w:rsidR="005427AD" w:rsidRDefault="006053F8" w:rsidP="00CC5766">
            <w:pP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университета. Провести нормализацию (до 3 нормальной </w:t>
            </w:r>
            <w:r w:rsidRPr="00CC5766">
              <w:rPr>
                <w:sz w:val="24"/>
                <w:szCs w:val="24"/>
              </w:rPr>
              <w:t xml:space="preserve">формы). 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 xml:space="preserve">азработать ER-диаграмму, учитывая нормализацию отношений. Выделить сущности </w:t>
            </w:r>
            <w:r w:rsidRPr="00CC5766">
              <w:rPr>
                <w:sz w:val="24"/>
                <w:szCs w:val="24"/>
              </w:rPr>
              <w:t>(не меньше трех): кафедры, сотрудники, студенты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0E6F5C14" w14:textId="77777777" w:rsidR="005427AD" w:rsidRDefault="005427AD"/>
    <w:p w14:paraId="612C1825" w14:textId="488537FD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10" w:author="NEO1" w:date="2025-06-23T10:09:00Z">
        <w:r w:rsidDel="00E276E1">
          <w:rPr>
            <w:sz w:val="24"/>
          </w:rPr>
          <w:delText>А.С. Черноусова</w:delText>
        </w:r>
      </w:del>
      <w:ins w:id="11" w:author="NEO1" w:date="2025-06-23T10:09:00Z">
        <w:r w:rsidR="00E276E1">
          <w:rPr>
            <w:sz w:val="24"/>
          </w:rPr>
          <w:t>П. А. Абрамова</w:t>
        </w:r>
      </w:ins>
    </w:p>
    <w:p w14:paraId="73A73C13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71B88FAC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506CB38B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7530B149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680E3CE5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0543154E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79950B54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65E085FB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7180E0BF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783AF52C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8DC8782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EC03C62" w14:textId="77777777">
        <w:tc>
          <w:tcPr>
            <w:tcW w:w="2835" w:type="dxa"/>
            <w:vAlign w:val="center"/>
          </w:tcPr>
          <w:p w14:paraId="0F4736B5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3A0A853C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</w:t>
            </w:r>
            <w:r>
              <w:rPr>
                <w:sz w:val="22"/>
              </w:rPr>
              <w:t xml:space="preserve"> учебной работе_______________</w:t>
            </w:r>
          </w:p>
          <w:p w14:paraId="40A6339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4315740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29102FE5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6D0A1C63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7</w:t>
            </w:r>
          </w:p>
          <w:p w14:paraId="37EFE4A5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09237053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2F98E69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17D2D872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0EC639A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659D690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2D3B47E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438A8A76" w14:textId="77777777">
        <w:trPr>
          <w:trHeight w:val="2904"/>
        </w:trPr>
        <w:tc>
          <w:tcPr>
            <w:tcW w:w="10064" w:type="dxa"/>
            <w:gridSpan w:val="3"/>
          </w:tcPr>
          <w:p w14:paraId="5FD96A0B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32C61E4F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1. Язык запросов SQL: основные понятия, операторы, синтаксис. </w:t>
            </w:r>
          </w:p>
          <w:p w14:paraId="75858F44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2. Особенности реляционной модели и проектирования баз данных.</w:t>
            </w:r>
          </w:p>
          <w:p w14:paraId="4B3B787F" w14:textId="54A87C12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спортивного клуба. Провести нормализацию (до 3 нормальной </w:t>
            </w:r>
            <w:r w:rsidRPr="00CC5766">
              <w:rPr>
                <w:sz w:val="24"/>
                <w:szCs w:val="24"/>
              </w:rPr>
              <w:t>формы).</w:t>
            </w:r>
            <w:r w:rsidR="002758DB" w:rsidRPr="00CC5766">
              <w:rPr>
                <w:sz w:val="24"/>
                <w:szCs w:val="24"/>
              </w:rPr>
              <w:t xml:space="preserve"> </w:t>
            </w:r>
            <w:r w:rsidRPr="00CC5766">
              <w:rPr>
                <w:sz w:val="24"/>
                <w:szCs w:val="24"/>
              </w:rPr>
              <w:t xml:space="preserve">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сотрудники, клиенты, контакты и т.д., добавить атрибуты и домены, первичные ключи для</w:t>
            </w:r>
            <w:r w:rsidRPr="00CC5766">
              <w:rPr>
                <w:sz w:val="24"/>
                <w:szCs w:val="24"/>
              </w:rPr>
              <w:t xml:space="preserve"> каждой сущности. Указать тип связей между сущностями.</w:t>
            </w:r>
          </w:p>
        </w:tc>
      </w:tr>
    </w:tbl>
    <w:p w14:paraId="34EEA10B" w14:textId="77777777" w:rsidR="005427AD" w:rsidRDefault="005427AD"/>
    <w:p w14:paraId="41A4E41C" w14:textId="39C1C378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12" w:author="NEO1" w:date="2025-06-23T10:09:00Z">
        <w:r w:rsidDel="00E276E1">
          <w:rPr>
            <w:sz w:val="24"/>
          </w:rPr>
          <w:delText>А.С. Черноусова</w:delText>
        </w:r>
      </w:del>
      <w:ins w:id="13" w:author="NEO1" w:date="2025-06-23T10:09:00Z">
        <w:r w:rsidR="00E276E1">
          <w:rPr>
            <w:sz w:val="24"/>
          </w:rPr>
          <w:t>П. А. Абрамова</w:t>
        </w:r>
      </w:ins>
    </w:p>
    <w:p w14:paraId="6DCFDA17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59EE8EFA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FEFF8F1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242E138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16AF59E4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</w:t>
      </w:r>
      <w:r>
        <w:rPr>
          <w:b/>
          <w:sz w:val="24"/>
          <w:szCs w:val="24"/>
        </w:rPr>
        <w:t>Ф. М.А. БОНЧ-БРУЕВИЧА»</w:t>
      </w:r>
    </w:p>
    <w:p w14:paraId="6018366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1BEAE3B5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1D2E60A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173E0471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413D1182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5ED57361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BE45C65" w14:textId="77777777">
        <w:tc>
          <w:tcPr>
            <w:tcW w:w="2835" w:type="dxa"/>
            <w:vAlign w:val="center"/>
          </w:tcPr>
          <w:p w14:paraId="3DB83132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5E4426A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78BA63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4373714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3ECCA128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B4F4D81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8</w:t>
            </w:r>
          </w:p>
          <w:p w14:paraId="3C5D1CC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5B2548F1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406C392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12D9E484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4C2050C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0EC7BE4F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FDC9246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585E050" w14:textId="77777777">
        <w:trPr>
          <w:trHeight w:val="2904"/>
        </w:trPr>
        <w:tc>
          <w:tcPr>
            <w:tcW w:w="10064" w:type="dxa"/>
            <w:gridSpan w:val="3"/>
          </w:tcPr>
          <w:p w14:paraId="32B98E25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138EFA3C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1. Создание, модификация и удаление таблиц с использованием языка запросов </w:t>
            </w:r>
            <w:r>
              <w:rPr>
                <w:rStyle w:val="FontStyle12"/>
                <w:szCs w:val="28"/>
                <w:lang w:val="en-US"/>
              </w:rPr>
              <w:t>SQL</w:t>
            </w:r>
            <w:r>
              <w:rPr>
                <w:rStyle w:val="FontStyle12"/>
                <w:szCs w:val="28"/>
              </w:rPr>
              <w:t>. Операторы манипулирования данными.</w:t>
            </w:r>
          </w:p>
          <w:p w14:paraId="6F228CA3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2. </w:t>
            </w:r>
            <w:r>
              <w:rPr>
                <w:rStyle w:val="FontStyle12"/>
                <w:szCs w:val="28"/>
              </w:rPr>
              <w:t>Изобразительные средства, используемые в ER-моделировании.</w:t>
            </w:r>
          </w:p>
          <w:p w14:paraId="04E237DE" w14:textId="0151E60A" w:rsidR="005427AD" w:rsidRDefault="006053F8" w:rsidP="00CC5766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авиакомпании «ООО Белый мишка». Провести нормализацию (до 3 </w:t>
            </w:r>
            <w:r w:rsidRPr="00CC5766">
              <w:rPr>
                <w:sz w:val="24"/>
                <w:szCs w:val="24"/>
              </w:rPr>
              <w:t xml:space="preserve">нормальной формы). 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отделы, сотрудники, маршруты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2BFB64C2" w14:textId="77777777" w:rsidR="005427AD" w:rsidRDefault="005427AD"/>
    <w:p w14:paraId="66553E84" w14:textId="5974B546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14" w:author="NEO1" w:date="2025-06-23T10:09:00Z">
        <w:r w:rsidDel="00E276E1">
          <w:rPr>
            <w:sz w:val="24"/>
          </w:rPr>
          <w:delText>А.С. Черноусова</w:delText>
        </w:r>
      </w:del>
      <w:ins w:id="15" w:author="NEO1" w:date="2025-06-23T10:09:00Z">
        <w:r w:rsidR="00E276E1">
          <w:rPr>
            <w:sz w:val="24"/>
          </w:rPr>
          <w:t>П. А. Абрамова</w:t>
        </w:r>
      </w:ins>
    </w:p>
    <w:p w14:paraId="6F4C3833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5A14EC18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6FB24063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245D16D8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2422022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5DD76CA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C701444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62C6471F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BA368F8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ИМ. </w:t>
      </w:r>
      <w:r>
        <w:rPr>
          <w:b/>
          <w:sz w:val="24"/>
          <w:szCs w:val="24"/>
        </w:rPr>
        <w:t>Б. Л. РОЗИНГА (ФИЛИАЛ) СПбГУТ</w:t>
      </w:r>
    </w:p>
    <w:p w14:paraId="76FEE3D5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2B775864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41362920" w14:textId="77777777">
        <w:tc>
          <w:tcPr>
            <w:tcW w:w="2835" w:type="dxa"/>
            <w:vAlign w:val="center"/>
          </w:tcPr>
          <w:p w14:paraId="1C86D17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7B1E939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5F115ED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386FA370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2DDDD0E9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1A45097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9</w:t>
            </w:r>
          </w:p>
          <w:p w14:paraId="07B4717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070EBEC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7717777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A4F6CBE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340BA4B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3DBBE032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B94A977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32C63047" w14:textId="77777777">
        <w:trPr>
          <w:trHeight w:val="2904"/>
        </w:trPr>
        <w:tc>
          <w:tcPr>
            <w:tcW w:w="10064" w:type="dxa"/>
            <w:gridSpan w:val="3"/>
          </w:tcPr>
          <w:p w14:paraId="55D483DF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4D3D448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</w:pPr>
            <w:r>
              <w:rPr>
                <w:rStyle w:val="FontStyle12"/>
                <w:szCs w:val="28"/>
              </w:rPr>
              <w:t xml:space="preserve">1. </w:t>
            </w:r>
            <w:r>
              <w:t>Основные понятия теории баз данных, требования к базам данных</w:t>
            </w:r>
          </w:p>
          <w:p w14:paraId="5D83B8ED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t xml:space="preserve">2. </w:t>
            </w:r>
            <w:r>
              <w:rPr>
                <w:rStyle w:val="FontStyle12"/>
                <w:szCs w:val="28"/>
              </w:rPr>
              <w:t>Средства проектирования структур баз данных.</w:t>
            </w:r>
          </w:p>
          <w:p w14:paraId="598A8968" w14:textId="2FFD4FB4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ресторана японской кухни «Токио-суши». </w:t>
            </w:r>
            <w:r w:rsidRPr="00CC5766">
              <w:rPr>
                <w:sz w:val="24"/>
                <w:szCs w:val="24"/>
              </w:rPr>
              <w:t xml:space="preserve">Провести нормализацию (до 3 нормальной формы). </w:t>
            </w:r>
            <w:r w:rsidR="002758DB" w:rsidRPr="00CC5766">
              <w:rPr>
                <w:sz w:val="24"/>
                <w:szCs w:val="24"/>
              </w:rPr>
              <w:t>П</w:t>
            </w:r>
            <w:r w:rsidRPr="00CC5766">
              <w:rPr>
                <w:sz w:val="24"/>
                <w:szCs w:val="24"/>
              </w:rPr>
              <w:t xml:space="preserve">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сотрудники, меню, поставщики и т.д., д</w:t>
            </w:r>
            <w:r w:rsidRPr="00CC5766">
              <w:rPr>
                <w:sz w:val="24"/>
                <w:szCs w:val="24"/>
              </w:rPr>
              <w:t>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7836D0EE" w14:textId="77777777" w:rsidR="005427AD" w:rsidRDefault="005427AD"/>
    <w:p w14:paraId="69FA430E" w14:textId="6D5B20BC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16" w:author="NEO1" w:date="2025-06-23T10:09:00Z">
        <w:r w:rsidDel="00E276E1">
          <w:rPr>
            <w:sz w:val="24"/>
          </w:rPr>
          <w:delText>А.С. Черноусова</w:delText>
        </w:r>
      </w:del>
      <w:ins w:id="17" w:author="NEO1" w:date="2025-06-23T10:09:00Z">
        <w:r w:rsidR="00E276E1">
          <w:rPr>
            <w:sz w:val="24"/>
          </w:rPr>
          <w:t>П. А. Абрамова</w:t>
        </w:r>
      </w:ins>
    </w:p>
    <w:p w14:paraId="40EB4F05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1E4351FA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17ACB186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57232304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</w:t>
      </w:r>
      <w:r>
        <w:rPr>
          <w:b/>
          <w:sz w:val="24"/>
          <w:szCs w:val="24"/>
        </w:rPr>
        <w:t>РСТВЕННЫЙ УНИВЕРСИТЕТ</w:t>
      </w:r>
    </w:p>
    <w:p w14:paraId="7A03394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68B9370D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481DB0C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4BD0F5D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403188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05D01623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1AEDE734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5CE5F871" w14:textId="77777777">
        <w:tc>
          <w:tcPr>
            <w:tcW w:w="2835" w:type="dxa"/>
            <w:vAlign w:val="center"/>
          </w:tcPr>
          <w:p w14:paraId="33CB68F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1D87AD7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9169C3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7374296B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4A65F1AB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3F51A71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10</w:t>
            </w:r>
          </w:p>
          <w:p w14:paraId="2D043B6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16682D99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35AA032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646B379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7160026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0B49BE6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271B49AB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5E69EC03" w14:textId="77777777">
        <w:trPr>
          <w:trHeight w:val="2904"/>
        </w:trPr>
        <w:tc>
          <w:tcPr>
            <w:tcW w:w="10064" w:type="dxa"/>
            <w:gridSpan w:val="3"/>
          </w:tcPr>
          <w:p w14:paraId="7D78E049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21415D89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1. Типы моделей данных. Реляционная модель данных.</w:t>
            </w:r>
          </w:p>
          <w:p w14:paraId="63AE24EA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2. Классификация и обзор</w:t>
            </w:r>
            <w:r>
              <w:rPr>
                <w:rStyle w:val="FontStyle12"/>
                <w:szCs w:val="28"/>
              </w:rPr>
              <w:t xml:space="preserve"> современных систем управления базами данных, состав и пользователи СУБД.</w:t>
            </w:r>
          </w:p>
          <w:p w14:paraId="4DCA213C" w14:textId="39B22838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картинной галереи «</w:t>
            </w:r>
            <w:r>
              <w:rPr>
                <w:sz w:val="24"/>
                <w:szCs w:val="24"/>
                <w:lang w:val="en-US"/>
              </w:rPr>
              <w:t>Art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stock</w:t>
            </w:r>
            <w:r>
              <w:rPr>
                <w:sz w:val="24"/>
                <w:szCs w:val="24"/>
              </w:rPr>
              <w:t xml:space="preserve">». Провести нормализацию (до 3 </w:t>
            </w:r>
            <w:r w:rsidRPr="00CC5766">
              <w:rPr>
                <w:sz w:val="24"/>
                <w:szCs w:val="24"/>
              </w:rPr>
              <w:t xml:space="preserve">нормальной формы). </w:t>
            </w:r>
            <w:r w:rsidR="002758DB" w:rsidRPr="00CC5766">
              <w:rPr>
                <w:sz w:val="24"/>
                <w:szCs w:val="24"/>
              </w:rPr>
              <w:t>П</w:t>
            </w:r>
            <w:r w:rsidRPr="00CC5766">
              <w:rPr>
                <w:sz w:val="24"/>
                <w:szCs w:val="24"/>
              </w:rPr>
              <w:t>ровести инфологическое проектирование, проанализировав предме</w:t>
            </w:r>
            <w:r w:rsidRPr="00CC5766">
              <w:rPr>
                <w:sz w:val="24"/>
                <w:szCs w:val="24"/>
              </w:rPr>
              <w:t xml:space="preserve">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подразделения, сотрудники, художники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20901A8A" w14:textId="77777777" w:rsidR="005427AD" w:rsidRDefault="005427AD"/>
    <w:p w14:paraId="5356E5BE" w14:textId="5C03B21F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18" w:author="NEO1" w:date="2025-06-23T10:09:00Z">
        <w:r w:rsidDel="00E276E1">
          <w:rPr>
            <w:sz w:val="24"/>
          </w:rPr>
          <w:delText>А.С. Черноусова</w:delText>
        </w:r>
      </w:del>
      <w:ins w:id="19" w:author="NEO1" w:date="2025-06-23T10:09:00Z">
        <w:r w:rsidR="00E276E1">
          <w:rPr>
            <w:sz w:val="24"/>
          </w:rPr>
          <w:t>П. А. Абрамова</w:t>
        </w:r>
      </w:ins>
    </w:p>
    <w:p w14:paraId="47B87A0C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0B2EF7E7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3E90EB8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3EE66C5B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8D7ABC9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74E617DB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3A2E2498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173EB4C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5BA952A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09D42118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2A063C15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09A96CA9" w14:textId="77777777">
        <w:tc>
          <w:tcPr>
            <w:tcW w:w="2835" w:type="dxa"/>
            <w:vAlign w:val="center"/>
          </w:tcPr>
          <w:p w14:paraId="4C3BCB7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2CF98C4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C86E61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5E35F4F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5702B3AA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1DB3731A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11</w:t>
            </w:r>
          </w:p>
          <w:p w14:paraId="085366F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02A1E641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180AFAE5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7847EE45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7A8CBE0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04641BFF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0F92B153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DD94CAF" w14:textId="77777777">
        <w:trPr>
          <w:trHeight w:val="2904"/>
        </w:trPr>
        <w:tc>
          <w:tcPr>
            <w:tcW w:w="10064" w:type="dxa"/>
            <w:gridSpan w:val="3"/>
          </w:tcPr>
          <w:p w14:paraId="43BA4904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C8FEC14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bCs/>
              </w:rPr>
            </w:pPr>
            <w:r>
              <w:rPr>
                <w:rStyle w:val="FontStyle12"/>
              </w:rPr>
              <w:t xml:space="preserve">1. </w:t>
            </w:r>
            <w:r>
              <w:rPr>
                <w:bCs/>
              </w:rPr>
              <w:t>Логическая и физическая независимость данных: определение, использование, понятие логического и физического уровней.</w:t>
            </w:r>
          </w:p>
          <w:p w14:paraId="18609C00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t xml:space="preserve">2. Концептуальное проектирование </w:t>
            </w:r>
            <w:r>
              <w:rPr>
                <w:bCs/>
              </w:rPr>
              <w:t>баз данных, создание ER-модели.</w:t>
            </w:r>
          </w:p>
          <w:p w14:paraId="1D3B0FC9" w14:textId="02B21127" w:rsidR="005427AD" w:rsidRDefault="006053F8" w:rsidP="002758DB">
            <w:pPr>
              <w:spacing w:line="360" w:lineRule="auto"/>
              <w:jc w:val="both"/>
            </w:pPr>
            <w:r>
              <w:rPr>
                <w:bCs/>
                <w:sz w:val="24"/>
              </w:rPr>
              <w:t>3</w:t>
            </w:r>
            <w:r>
              <w:rPr>
                <w:bCs/>
              </w:rPr>
              <w:t xml:space="preserve">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CC5766">
              <w:rPr>
                <w:sz w:val="24"/>
                <w:szCs w:val="24"/>
              </w:rPr>
              <w:t>реляционную базу данных кондитерской «</w:t>
            </w:r>
            <w:r w:rsidRPr="00CC5766">
              <w:rPr>
                <w:sz w:val="24"/>
                <w:szCs w:val="24"/>
                <w:lang w:val="en-US"/>
              </w:rPr>
              <w:t>Z</w:t>
            </w:r>
            <w:r w:rsidRPr="00CC5766">
              <w:rPr>
                <w:sz w:val="24"/>
                <w:szCs w:val="24"/>
              </w:rPr>
              <w:t xml:space="preserve">ефирка 2.0».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</w:t>
            </w:r>
            <w:r w:rsidRPr="00CC5766">
              <w:rPr>
                <w:sz w:val="24"/>
                <w:szCs w:val="24"/>
              </w:rPr>
              <w:t>вая нормализацию отношений. Выделить сущности (не меньше трех): сотрудники, заказчики, изделия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145FDE65" w14:textId="77777777" w:rsidR="005427AD" w:rsidRDefault="005427AD"/>
    <w:p w14:paraId="3CE3963E" w14:textId="14D549C6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20" w:author="NEO1" w:date="2025-06-23T10:09:00Z">
        <w:r w:rsidDel="00E276E1">
          <w:rPr>
            <w:sz w:val="24"/>
          </w:rPr>
          <w:delText>А.С. Черноусова</w:delText>
        </w:r>
      </w:del>
      <w:ins w:id="21" w:author="NEO1" w:date="2025-06-23T10:09:00Z">
        <w:r w:rsidR="00E276E1">
          <w:rPr>
            <w:sz w:val="24"/>
          </w:rPr>
          <w:t>П. А. Абрамова</w:t>
        </w:r>
      </w:ins>
    </w:p>
    <w:p w14:paraId="0207A24B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79E9BB95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16CE4702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0286D64C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09D7C86D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3630B48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058A489F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510BF0D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E7E0D8C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ИМ. Б. Л. РОЗИНГА </w:t>
      </w:r>
      <w:r>
        <w:rPr>
          <w:b/>
          <w:sz w:val="24"/>
          <w:szCs w:val="24"/>
        </w:rPr>
        <w:t>(ФИЛИАЛ) СПбГУТ</w:t>
      </w:r>
    </w:p>
    <w:p w14:paraId="14DA73B4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1B956A94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67DD4E2" w14:textId="77777777">
        <w:tc>
          <w:tcPr>
            <w:tcW w:w="2835" w:type="dxa"/>
            <w:vAlign w:val="center"/>
          </w:tcPr>
          <w:p w14:paraId="4E266D5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333E21BD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1A115C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4BCDE72F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352AD935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7DB85A5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12</w:t>
            </w:r>
          </w:p>
          <w:p w14:paraId="4BA2D80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4146F450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5A17847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342B109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408E894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</w:t>
            </w:r>
            <w:r>
              <w:rPr>
                <w:sz w:val="22"/>
              </w:rPr>
              <w:t>______________2025 г.</w:t>
            </w:r>
          </w:p>
          <w:p w14:paraId="3734341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8BE458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611AE503" w14:textId="77777777">
        <w:trPr>
          <w:trHeight w:val="2904"/>
        </w:trPr>
        <w:tc>
          <w:tcPr>
            <w:tcW w:w="10064" w:type="dxa"/>
            <w:gridSpan w:val="3"/>
          </w:tcPr>
          <w:p w14:paraId="045CCC94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77210182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Основные понятия языка SQL. Синтаксис операторов, типы данных</w:t>
            </w:r>
          </w:p>
          <w:p w14:paraId="4843DDD3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Принципы проектирования баз данных, понятие непротиворечивости и целостности данных.</w:t>
            </w:r>
          </w:p>
          <w:p w14:paraId="26FD5E64" w14:textId="303FAF9B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картинной </w:t>
            </w:r>
            <w:r>
              <w:rPr>
                <w:sz w:val="24"/>
                <w:szCs w:val="24"/>
              </w:rPr>
              <w:t>галереи «</w:t>
            </w:r>
            <w:r>
              <w:rPr>
                <w:sz w:val="24"/>
                <w:szCs w:val="24"/>
                <w:lang w:val="en-US"/>
              </w:rPr>
              <w:t>Art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stock</w:t>
            </w:r>
            <w:r>
              <w:rPr>
                <w:sz w:val="24"/>
                <w:szCs w:val="24"/>
              </w:rPr>
              <w:t xml:space="preserve">». Провести нормализацию (до 3 нормальной </w:t>
            </w:r>
            <w:r w:rsidRPr="00CC5766">
              <w:rPr>
                <w:sz w:val="24"/>
                <w:szCs w:val="24"/>
              </w:rPr>
              <w:t xml:space="preserve">формы). </w:t>
            </w:r>
            <w:r w:rsidR="002758DB" w:rsidRPr="00CC5766">
              <w:rPr>
                <w:sz w:val="24"/>
                <w:szCs w:val="24"/>
              </w:rPr>
              <w:t>П</w:t>
            </w:r>
            <w:r w:rsidRPr="00CC5766">
              <w:rPr>
                <w:sz w:val="24"/>
                <w:szCs w:val="24"/>
              </w:rPr>
              <w:t xml:space="preserve">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подразделения, со</w:t>
            </w:r>
            <w:r w:rsidRPr="00CC5766">
              <w:rPr>
                <w:sz w:val="24"/>
                <w:szCs w:val="24"/>
              </w:rPr>
              <w:t>трудники, художники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5FD09741" w14:textId="77777777" w:rsidR="005427AD" w:rsidRDefault="005427AD"/>
    <w:p w14:paraId="6047796B" w14:textId="557BE3BB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22" w:author="NEO1" w:date="2025-06-23T10:09:00Z">
        <w:r w:rsidDel="00E276E1">
          <w:rPr>
            <w:sz w:val="24"/>
          </w:rPr>
          <w:delText>А.С. Черноусова</w:delText>
        </w:r>
      </w:del>
      <w:ins w:id="23" w:author="NEO1" w:date="2025-06-23T10:09:00Z">
        <w:r w:rsidR="00E276E1">
          <w:rPr>
            <w:sz w:val="24"/>
          </w:rPr>
          <w:t>П. А. Абрамова</w:t>
        </w:r>
      </w:ins>
    </w:p>
    <w:p w14:paraId="3109F1C9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658D85C8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01523ABA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УЧРЕЖДЕНИЕ ВЫСШЕГО </w:t>
      </w:r>
      <w:r>
        <w:rPr>
          <w:b/>
          <w:sz w:val="24"/>
          <w:szCs w:val="24"/>
        </w:rPr>
        <w:t>ОБРАЗОВАНИЯ</w:t>
      </w:r>
    </w:p>
    <w:p w14:paraId="4AA3A8B8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038C68B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3C994F67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6087FAFB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BB463D8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32674E8E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403D6571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E698150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7CE107B9" w14:textId="77777777">
        <w:tc>
          <w:tcPr>
            <w:tcW w:w="2835" w:type="dxa"/>
            <w:vAlign w:val="center"/>
          </w:tcPr>
          <w:p w14:paraId="009284B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0FF98812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зам. директора по учебной </w:t>
            </w:r>
            <w:r>
              <w:rPr>
                <w:sz w:val="22"/>
              </w:rPr>
              <w:t>работе_______________</w:t>
            </w:r>
          </w:p>
          <w:p w14:paraId="72E5C12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732EE2DE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8C25901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02DD6D09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13</w:t>
            </w:r>
          </w:p>
          <w:p w14:paraId="03AC947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0EC75FF0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11B83D1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640C6DD0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4BDDAD9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1258BCD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715249AB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0541ACA5" w14:textId="77777777">
        <w:trPr>
          <w:trHeight w:val="2904"/>
        </w:trPr>
        <w:tc>
          <w:tcPr>
            <w:tcW w:w="10064" w:type="dxa"/>
            <w:gridSpan w:val="3"/>
          </w:tcPr>
          <w:p w14:paraId="5FF245E8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6C70BF4D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Нормализация баз данных,</w:t>
            </w:r>
            <w:r>
              <w:rPr>
                <w:rStyle w:val="FontStyle12"/>
              </w:rPr>
              <w:t xml:space="preserve"> понятие и виды нормальных форм</w:t>
            </w:r>
          </w:p>
          <w:p w14:paraId="3C67EE00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2. </w:t>
            </w:r>
            <w:r>
              <w:rPr>
                <w:rStyle w:val="FontStyle12"/>
                <w:szCs w:val="28"/>
              </w:rPr>
              <w:t>Основы реляционной алгебры: основные понятия, операции над множествами, специальные операции.</w:t>
            </w:r>
          </w:p>
          <w:p w14:paraId="4E6B4BA4" w14:textId="16408A3A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игровая платформа «</w:t>
            </w:r>
            <w:r>
              <w:rPr>
                <w:sz w:val="24"/>
                <w:szCs w:val="24"/>
                <w:lang w:val="en-US"/>
              </w:rPr>
              <w:t>GameWorld</w:t>
            </w:r>
            <w:r>
              <w:rPr>
                <w:sz w:val="24"/>
                <w:szCs w:val="24"/>
              </w:rPr>
              <w:t xml:space="preserve">». Провести нормализацию (до 3 </w:t>
            </w:r>
            <w:r w:rsidRPr="00CC5766">
              <w:rPr>
                <w:sz w:val="24"/>
                <w:szCs w:val="24"/>
              </w:rPr>
              <w:t>нормальной формы). Провест</w:t>
            </w:r>
            <w:r w:rsidRPr="00CC5766">
              <w:rPr>
                <w:sz w:val="24"/>
                <w:szCs w:val="24"/>
              </w:rPr>
              <w:t xml:space="preserve">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 xml:space="preserve">азработать ER-диаграмму, учитывая нормализацию отношений. Выделить сущности (не меньше трех): игроки, игры, очки и т.д., добавить атрибуты и домены, первичные ключи для каждой сущности. </w:t>
            </w:r>
            <w:r w:rsidRPr="00CC5766">
              <w:rPr>
                <w:sz w:val="24"/>
                <w:szCs w:val="24"/>
              </w:rPr>
              <w:t>Указать тип связей между сущностями.</w:t>
            </w:r>
          </w:p>
        </w:tc>
      </w:tr>
    </w:tbl>
    <w:p w14:paraId="4388F628" w14:textId="77777777" w:rsidR="005427AD" w:rsidRDefault="005427AD"/>
    <w:p w14:paraId="7858298E" w14:textId="0CDC5C9F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24" w:author="NEO1" w:date="2025-06-23T10:09:00Z">
        <w:r w:rsidDel="00E276E1">
          <w:rPr>
            <w:sz w:val="24"/>
          </w:rPr>
          <w:delText>А.С. Черноусова</w:delText>
        </w:r>
      </w:del>
      <w:ins w:id="25" w:author="NEO1" w:date="2025-06-23T10:09:00Z">
        <w:r w:rsidR="00E276E1">
          <w:rPr>
            <w:sz w:val="24"/>
          </w:rPr>
          <w:t>П. А. Абрамова</w:t>
        </w:r>
      </w:ins>
    </w:p>
    <w:p w14:paraId="693F224C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3613A53C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AB6D0A8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426F790D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4983AE28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</w:t>
      </w:r>
      <w:r>
        <w:rPr>
          <w:b/>
          <w:sz w:val="24"/>
          <w:szCs w:val="24"/>
        </w:rPr>
        <w:t>ИЧА»</w:t>
      </w:r>
    </w:p>
    <w:p w14:paraId="5BBD047A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7D61B540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8735EE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D0C60C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0EE9166C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1F0DF132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0377136" w14:textId="77777777">
        <w:tc>
          <w:tcPr>
            <w:tcW w:w="2835" w:type="dxa"/>
            <w:vAlign w:val="center"/>
          </w:tcPr>
          <w:p w14:paraId="74EADB5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70ED59B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5C97BBD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440DF269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6196EAC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78B7B617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14</w:t>
            </w:r>
          </w:p>
          <w:p w14:paraId="3AD188F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13813CD6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Основы </w:t>
            </w:r>
            <w:r>
              <w:rPr>
                <w:b/>
                <w:sz w:val="22"/>
              </w:rPr>
              <w:t>проектирования баз данных</w:t>
            </w:r>
          </w:p>
          <w:p w14:paraId="600798EF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1E82F5B3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21188495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44A3169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3FA60C6C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6B17C294" w14:textId="77777777">
        <w:trPr>
          <w:trHeight w:val="2904"/>
        </w:trPr>
        <w:tc>
          <w:tcPr>
            <w:tcW w:w="10064" w:type="dxa"/>
            <w:gridSpan w:val="3"/>
          </w:tcPr>
          <w:p w14:paraId="49FF06A0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7ADF214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1. Основные понятия теории баз данных. Требования к базам данных.</w:t>
            </w:r>
          </w:p>
          <w:p w14:paraId="472CCDD2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 xml:space="preserve">2. Принципы проектирования баз данных, понятие </w:t>
            </w:r>
            <w:r>
              <w:rPr>
                <w:rStyle w:val="FontStyle12"/>
                <w:szCs w:val="28"/>
              </w:rPr>
              <w:t>непротиворечивости и целостности данных.</w:t>
            </w:r>
          </w:p>
          <w:p w14:paraId="1D5BF020" w14:textId="4503A065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CC5766">
              <w:rPr>
                <w:sz w:val="24"/>
                <w:szCs w:val="24"/>
              </w:rPr>
              <w:t xml:space="preserve">реляционную базу данных </w:t>
            </w:r>
            <w:r w:rsidRPr="00CC5766">
              <w:rPr>
                <w:sz w:val="24"/>
                <w:szCs w:val="24"/>
                <w:lang w:val="en-US"/>
              </w:rPr>
              <w:t>IT</w:t>
            </w:r>
            <w:r w:rsidRPr="00CC5766">
              <w:rPr>
                <w:sz w:val="24"/>
                <w:szCs w:val="24"/>
              </w:rPr>
              <w:t>-компании «</w:t>
            </w:r>
            <w:r w:rsidRPr="00CC5766">
              <w:rPr>
                <w:sz w:val="24"/>
                <w:szCs w:val="24"/>
                <w:lang w:val="en-US"/>
              </w:rPr>
              <w:t>ITTI</w:t>
            </w:r>
            <w:r w:rsidRPr="00CC5766">
              <w:rPr>
                <w:sz w:val="24"/>
                <w:szCs w:val="24"/>
              </w:rPr>
              <w:t xml:space="preserve">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CC5766">
              <w:rPr>
                <w:sz w:val="24"/>
                <w:szCs w:val="24"/>
              </w:rPr>
              <w:t>область, р</w:t>
            </w:r>
            <w:r w:rsidRPr="00CC5766">
              <w:rPr>
                <w:sz w:val="24"/>
                <w:szCs w:val="24"/>
              </w:rPr>
              <w:t xml:space="preserve">азработать ER-диаграмму, </w:t>
            </w:r>
            <w:r w:rsidRPr="00CC5766">
              <w:rPr>
                <w:sz w:val="24"/>
                <w:szCs w:val="24"/>
              </w:rPr>
              <w:t>учитывая нормализацию отношений. Выделить сущности (не меньше трех): проекты, сотрудники, заказчики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0990A87F" w14:textId="77777777" w:rsidR="005427AD" w:rsidRDefault="005427AD"/>
    <w:p w14:paraId="0D9CC603" w14:textId="7CD9F183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26" w:author="NEO1" w:date="2025-06-23T10:09:00Z">
        <w:r w:rsidDel="00E276E1">
          <w:rPr>
            <w:sz w:val="24"/>
          </w:rPr>
          <w:delText>А.С. Черноусова</w:delText>
        </w:r>
      </w:del>
      <w:ins w:id="27" w:author="NEO1" w:date="2025-06-23T10:09:00Z">
        <w:r w:rsidR="00E276E1">
          <w:rPr>
            <w:sz w:val="24"/>
          </w:rPr>
          <w:t>П. А. Абрамова</w:t>
        </w:r>
      </w:ins>
    </w:p>
    <w:p w14:paraId="52652B91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0E4548A6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ФЕДЕ</w:t>
      </w:r>
      <w:r>
        <w:rPr>
          <w:b/>
          <w:sz w:val="24"/>
          <w:szCs w:val="24"/>
        </w:rPr>
        <w:t xml:space="preserve">РАЛЬНОЕ ГОСУДАРСТВЕННОЕ БЮДЖЕТНОЕ ОБРАЗОВАТЕЛЬНОЕ </w:t>
      </w:r>
    </w:p>
    <w:p w14:paraId="1300BC28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1E3F18AF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75A2B65B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7E3AB784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D9F49E7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2E2DBA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410E94F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ИМ. Б. Л. РОЗИНГА (ФИЛИАЛ) </w:t>
      </w:r>
      <w:r>
        <w:rPr>
          <w:b/>
          <w:sz w:val="24"/>
          <w:szCs w:val="24"/>
        </w:rPr>
        <w:t>СПбГУТ</w:t>
      </w:r>
    </w:p>
    <w:p w14:paraId="77D36785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43741C5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7B1FB678" w14:textId="77777777">
        <w:tc>
          <w:tcPr>
            <w:tcW w:w="2835" w:type="dxa"/>
            <w:vAlign w:val="center"/>
          </w:tcPr>
          <w:p w14:paraId="56E2DE22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5870A7B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4DE66B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1316D7B8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E5E5687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42A6B16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15</w:t>
            </w:r>
          </w:p>
          <w:p w14:paraId="5A5AF02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6DBBD4BE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59DD6F4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1F0343E0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5B4FA19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</w:t>
            </w:r>
            <w:r>
              <w:rPr>
                <w:sz w:val="22"/>
              </w:rPr>
              <w:t>025 г.</w:t>
            </w:r>
          </w:p>
          <w:p w14:paraId="18F821E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0239B6A0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1B065414" w14:textId="77777777">
        <w:trPr>
          <w:trHeight w:val="2904"/>
        </w:trPr>
        <w:tc>
          <w:tcPr>
            <w:tcW w:w="10064" w:type="dxa"/>
            <w:gridSpan w:val="3"/>
          </w:tcPr>
          <w:p w14:paraId="0AA80918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6B718CB2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szCs w:val="28"/>
              </w:rPr>
            </w:pPr>
            <w:r>
              <w:rPr>
                <w:rStyle w:val="FontStyle12"/>
                <w:szCs w:val="28"/>
              </w:rPr>
              <w:t xml:space="preserve">1. </w:t>
            </w:r>
            <w:r>
              <w:rPr>
                <w:szCs w:val="28"/>
              </w:rPr>
              <w:t>Особенности реляционной модели и проектирование баз данных.</w:t>
            </w:r>
          </w:p>
          <w:p w14:paraId="7E2F8498" w14:textId="77777777" w:rsidR="005427AD" w:rsidRDefault="006053F8">
            <w:pPr>
              <w:pStyle w:val="Style6"/>
              <w:widowControl/>
              <w:tabs>
                <w:tab w:val="left" w:pos="672"/>
                <w:tab w:val="left" w:pos="1276"/>
              </w:tabs>
              <w:spacing w:line="360" w:lineRule="auto"/>
            </w:pPr>
            <w:r>
              <w:t>2. Изобразительные средства, используемые в ER-моделировании.</w:t>
            </w:r>
          </w:p>
          <w:p w14:paraId="4794301B" w14:textId="372D2DEA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вет-клиника «Тасюша». Провести нормализацию (до 3 </w:t>
            </w:r>
            <w:r w:rsidRPr="002758DB">
              <w:rPr>
                <w:sz w:val="24"/>
                <w:szCs w:val="24"/>
              </w:rPr>
              <w:t xml:space="preserve">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 xml:space="preserve">азработать ER-диаграмму, учитывая нормализацию отношений. Выделить сущности (не меньше трех): животные, сотрудники, клиенты и т.д., добавить атрибуты и домены, </w:t>
            </w:r>
            <w:r w:rsidRPr="002758DB">
              <w:rPr>
                <w:sz w:val="24"/>
                <w:szCs w:val="24"/>
              </w:rPr>
              <w:t>первичные ключи для каждой сущности. Указать тип связей между сущностями.</w:t>
            </w:r>
          </w:p>
        </w:tc>
      </w:tr>
    </w:tbl>
    <w:p w14:paraId="5CD435B1" w14:textId="77777777" w:rsidR="005427AD" w:rsidRDefault="005427AD"/>
    <w:p w14:paraId="541CAA81" w14:textId="50131FCE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28" w:author="NEO1" w:date="2025-06-23T10:09:00Z">
        <w:r w:rsidDel="00E276E1">
          <w:rPr>
            <w:sz w:val="24"/>
          </w:rPr>
          <w:delText>А.С. Черноусова</w:delText>
        </w:r>
      </w:del>
      <w:ins w:id="29" w:author="NEO1" w:date="2025-06-23T10:09:00Z">
        <w:r w:rsidR="00E276E1">
          <w:rPr>
            <w:sz w:val="24"/>
          </w:rPr>
          <w:t>П. А. Абрамова</w:t>
        </w:r>
      </w:ins>
    </w:p>
    <w:p w14:paraId="6AC60395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sz w:val="22"/>
        </w:rPr>
        <w:br w:type="page" w:clear="all"/>
      </w:r>
    </w:p>
    <w:p w14:paraId="49845A79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758FAACC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239841F5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3271292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2D003837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7C797343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A47D70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111069BB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3DB4E408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5F9CCA1E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7E3011C4" w14:textId="77777777">
        <w:tc>
          <w:tcPr>
            <w:tcW w:w="2835" w:type="dxa"/>
            <w:vAlign w:val="center"/>
          </w:tcPr>
          <w:p w14:paraId="1D02B81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0C5E1ADD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11393A1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5B769232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ED35C15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D807C41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</w:t>
            </w:r>
            <w:r>
              <w:rPr>
                <w:b/>
                <w:sz w:val="22"/>
              </w:rPr>
              <w:t xml:space="preserve"> 16</w:t>
            </w:r>
          </w:p>
          <w:p w14:paraId="052B8F6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73280D78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6299AC4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3C72169A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7FD9D56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62DBD65C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26BB6575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C67FB95" w14:textId="77777777">
        <w:trPr>
          <w:trHeight w:val="2904"/>
        </w:trPr>
        <w:tc>
          <w:tcPr>
            <w:tcW w:w="10064" w:type="dxa"/>
            <w:gridSpan w:val="3"/>
          </w:tcPr>
          <w:p w14:paraId="15268B5C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02BD0558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Модели данных: виды, достоинства и недостатки, схематичное представление моделей.</w:t>
            </w:r>
          </w:p>
          <w:p w14:paraId="2882A7EF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2. Средства проектирования структур баз данных. </w:t>
            </w:r>
          </w:p>
          <w:p w14:paraId="2C53F843" w14:textId="5B474113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гостиницы «Северное сияние». Провести нормализацию (до 3 </w:t>
            </w:r>
            <w:r w:rsidRPr="002758DB">
              <w:rPr>
                <w:sz w:val="24"/>
                <w:szCs w:val="24"/>
              </w:rPr>
              <w:t xml:space="preserve">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 xml:space="preserve">азработать </w:t>
            </w:r>
            <w:r w:rsidRPr="002758DB">
              <w:rPr>
                <w:sz w:val="24"/>
                <w:szCs w:val="24"/>
              </w:rPr>
              <w:t>ER-диаграмму, учитывая нормализацию отношений. Выделить сущности (не меньше трех): номера, бронирования, гости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2C2B436B" w14:textId="77777777" w:rsidR="005427AD" w:rsidRDefault="005427AD"/>
    <w:p w14:paraId="12C633DE" w14:textId="08B80D5D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30" w:author="NEO1" w:date="2025-06-23T10:09:00Z">
        <w:r w:rsidDel="00E276E1">
          <w:rPr>
            <w:sz w:val="24"/>
          </w:rPr>
          <w:delText>А.С. Черноу</w:delText>
        </w:r>
        <w:r w:rsidDel="00E276E1">
          <w:rPr>
            <w:sz w:val="24"/>
          </w:rPr>
          <w:delText>сова</w:delText>
        </w:r>
      </w:del>
      <w:ins w:id="31" w:author="NEO1" w:date="2025-06-23T10:09:00Z">
        <w:r w:rsidR="00E276E1">
          <w:rPr>
            <w:sz w:val="24"/>
          </w:rPr>
          <w:t>П. А. Абрамова</w:t>
        </w:r>
      </w:ins>
    </w:p>
    <w:p w14:paraId="58C096E0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6F68F74C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8E41C57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522007A7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31D26789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6FDAD2C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38D403BD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38A04A65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7852CB45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</w:t>
      </w:r>
      <w:r>
        <w:rPr>
          <w:b/>
          <w:sz w:val="24"/>
          <w:szCs w:val="24"/>
        </w:rPr>
        <w:t xml:space="preserve"> (ФИЛИАЛ) СПбГУТ</w:t>
      </w:r>
    </w:p>
    <w:p w14:paraId="1B4D1A51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77F75FD4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1A267462" w14:textId="77777777">
        <w:tc>
          <w:tcPr>
            <w:tcW w:w="2835" w:type="dxa"/>
            <w:vAlign w:val="center"/>
          </w:tcPr>
          <w:p w14:paraId="6824300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4F52E7C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3A92FE2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342D333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4512103B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61058611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17</w:t>
            </w:r>
          </w:p>
          <w:p w14:paraId="2BF523D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766C33D6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300D7EF2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10CBDA77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7788C4D2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</w:t>
            </w:r>
            <w:r>
              <w:rPr>
                <w:sz w:val="22"/>
              </w:rPr>
              <w:t>______________2025 г.</w:t>
            </w:r>
          </w:p>
          <w:p w14:paraId="54F391F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F339D4E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3326D3E8" w14:textId="77777777">
        <w:trPr>
          <w:trHeight w:val="2904"/>
        </w:trPr>
        <w:tc>
          <w:tcPr>
            <w:tcW w:w="10064" w:type="dxa"/>
            <w:gridSpan w:val="3"/>
          </w:tcPr>
          <w:p w14:paraId="504B8C2C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7D4D5324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Классификация и обзор современных систем управления базами данных, состав и пользователи системы управления базами данных.</w:t>
            </w:r>
          </w:p>
          <w:p w14:paraId="1A7B8025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Реляционная модель данных: описание, достоинства и недостатки, применение.</w:t>
            </w:r>
          </w:p>
          <w:p w14:paraId="3782E20D" w14:textId="5798524A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интернет магазин «</w:t>
            </w:r>
            <w:r>
              <w:rPr>
                <w:sz w:val="24"/>
                <w:szCs w:val="24"/>
                <w:lang w:val="en-US"/>
              </w:rPr>
              <w:t>RIO</w:t>
            </w:r>
            <w:r>
              <w:rPr>
                <w:sz w:val="24"/>
                <w:szCs w:val="24"/>
              </w:rPr>
              <w:t xml:space="preserve">». Провести нормализацию (до 3 </w:t>
            </w:r>
            <w:r w:rsidRPr="002758DB">
              <w:rPr>
                <w:sz w:val="24"/>
                <w:szCs w:val="24"/>
              </w:rPr>
              <w:t xml:space="preserve">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</w:t>
            </w:r>
            <w:r w:rsidRPr="002758DB">
              <w:rPr>
                <w:sz w:val="24"/>
                <w:szCs w:val="24"/>
              </w:rPr>
              <w:t>щности (не меньше трех): товары, клиенты, поставщики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739C342F" w14:textId="77777777" w:rsidR="005427AD" w:rsidRDefault="005427AD"/>
    <w:p w14:paraId="4A8AE529" w14:textId="17E54F00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32" w:author="NEO1" w:date="2025-06-23T10:09:00Z">
        <w:r w:rsidDel="00E276E1">
          <w:rPr>
            <w:sz w:val="24"/>
          </w:rPr>
          <w:delText>А.С. Черноусова</w:delText>
        </w:r>
      </w:del>
      <w:ins w:id="33" w:author="NEO1" w:date="2025-06-23T10:09:00Z">
        <w:r w:rsidR="00E276E1">
          <w:rPr>
            <w:sz w:val="24"/>
          </w:rPr>
          <w:t>П. А. Абрамова</w:t>
        </w:r>
      </w:ins>
    </w:p>
    <w:p w14:paraId="4D8639EC" w14:textId="77777777" w:rsidR="005427AD" w:rsidRDefault="006053F8">
      <w:pPr>
        <w:ind w:firstLine="720"/>
        <w:rPr>
          <w:sz w:val="22"/>
        </w:rPr>
      </w:pPr>
      <w:r>
        <w:rPr>
          <w:sz w:val="22"/>
        </w:rPr>
        <w:br w:type="page" w:clear="all"/>
      </w:r>
    </w:p>
    <w:p w14:paraId="3168FF62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ФЕДЕРАЛЬНОЕ ГОСУДАРСТВЕННОЕ БЮДЖЕТНОЕ ОБРАЗОВАТЕЛЬН</w:t>
      </w:r>
      <w:r>
        <w:rPr>
          <w:b/>
          <w:sz w:val="24"/>
          <w:szCs w:val="24"/>
        </w:rPr>
        <w:t xml:space="preserve">ОЕ </w:t>
      </w:r>
    </w:p>
    <w:p w14:paraId="241A149E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1795A5DA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6308555D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51BFC154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4468869C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7900F95E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356B7E2A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77D3E433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16E67BA8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30B3D9D8" w14:textId="77777777">
        <w:tc>
          <w:tcPr>
            <w:tcW w:w="2835" w:type="dxa"/>
            <w:vAlign w:val="center"/>
          </w:tcPr>
          <w:p w14:paraId="23228AB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7F30482C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зам. </w:t>
            </w:r>
            <w:r>
              <w:rPr>
                <w:sz w:val="22"/>
              </w:rPr>
              <w:t>директора по учебной работе_______________</w:t>
            </w:r>
          </w:p>
          <w:p w14:paraId="7A4DBAF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13098C3D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7055CE28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26D2D81B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18</w:t>
            </w:r>
          </w:p>
          <w:p w14:paraId="01B95C2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F10FD90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09DC5C6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65D192CA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33F9322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7A0551FC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3927389E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84D8551" w14:textId="77777777">
        <w:trPr>
          <w:trHeight w:val="2904"/>
        </w:trPr>
        <w:tc>
          <w:tcPr>
            <w:tcW w:w="10064" w:type="dxa"/>
            <w:gridSpan w:val="3"/>
          </w:tcPr>
          <w:p w14:paraId="7EB90224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1A9414A5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1. </w:t>
            </w:r>
            <w:r>
              <w:rPr>
                <w:rStyle w:val="FontStyle12"/>
              </w:rPr>
              <w:t>Основные этапы проектирования баз данных, жизненный цикл баз данных.</w:t>
            </w:r>
          </w:p>
          <w:p w14:paraId="3DE8B145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Концептуальное проектирование баз данных, создание ER-модели.</w:t>
            </w:r>
          </w:p>
          <w:p w14:paraId="0EECAA4A" w14:textId="0999B94D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</w:t>
            </w:r>
            <w:r w:rsidRPr="002758DB">
              <w:rPr>
                <w:sz w:val="24"/>
                <w:szCs w:val="24"/>
              </w:rPr>
              <w:t>базу данных школьного журнала «Спеши учиться». Провести нормализацию (до 3 нормальной формы)</w:t>
            </w:r>
            <w:r w:rsidRPr="002758DB">
              <w:rPr>
                <w:sz w:val="24"/>
                <w:szCs w:val="24"/>
              </w:rPr>
              <w:t xml:space="preserve">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статьи, авторы, редакторы и т.д., добавить атрибуты и домены, первичные ключи для к</w:t>
            </w:r>
            <w:r w:rsidRPr="002758DB">
              <w:rPr>
                <w:sz w:val="24"/>
                <w:szCs w:val="24"/>
              </w:rPr>
              <w:t>аждой сущности. Указать тип связей между сущностями.</w:t>
            </w:r>
          </w:p>
        </w:tc>
      </w:tr>
    </w:tbl>
    <w:p w14:paraId="41004340" w14:textId="77777777" w:rsidR="005427AD" w:rsidRDefault="005427AD"/>
    <w:p w14:paraId="4220CB63" w14:textId="53147EE7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34" w:author="NEO1" w:date="2025-06-23T10:09:00Z">
        <w:r w:rsidDel="00E276E1">
          <w:rPr>
            <w:sz w:val="24"/>
          </w:rPr>
          <w:delText>А.С. Черноусова</w:delText>
        </w:r>
      </w:del>
      <w:ins w:id="35" w:author="NEO1" w:date="2025-06-23T10:09:00Z">
        <w:r w:rsidR="00E276E1">
          <w:rPr>
            <w:sz w:val="24"/>
          </w:rPr>
          <w:t>П. А. Абрамова</w:t>
        </w:r>
      </w:ins>
    </w:p>
    <w:p w14:paraId="7F276655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258DD520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4D35E50C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27A0CE95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5F220012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</w:t>
      </w:r>
      <w:r>
        <w:rPr>
          <w:b/>
          <w:sz w:val="24"/>
          <w:szCs w:val="24"/>
        </w:rPr>
        <w:t xml:space="preserve"> М.А. БОНЧ-БРУЕВИЧА»</w:t>
      </w:r>
    </w:p>
    <w:p w14:paraId="3669997E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0C324048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7ED8C4E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5D0694FA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608E2A89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4902C34E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00C6A90E" w14:textId="77777777">
        <w:tc>
          <w:tcPr>
            <w:tcW w:w="2835" w:type="dxa"/>
            <w:vAlign w:val="center"/>
          </w:tcPr>
          <w:p w14:paraId="0A0B52A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6F6E261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FB8D36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20938238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55F769CC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0FA28D94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19</w:t>
            </w:r>
          </w:p>
          <w:p w14:paraId="6A1E31C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23682597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6D76CF3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1F88E7C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377ED755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181798C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5C4C9395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408FCCC" w14:textId="77777777">
        <w:trPr>
          <w:trHeight w:val="2904"/>
        </w:trPr>
        <w:tc>
          <w:tcPr>
            <w:tcW w:w="10064" w:type="dxa"/>
            <w:gridSpan w:val="3"/>
          </w:tcPr>
          <w:p w14:paraId="60501D1B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7C79764A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1. </w:t>
            </w:r>
            <w:r>
              <w:rPr>
                <w:rStyle w:val="FontStyle12"/>
                <w:szCs w:val="28"/>
              </w:rPr>
              <w:t xml:space="preserve">Язык запросов SQL: основные понятия, операторы, синтаксис. </w:t>
            </w:r>
          </w:p>
          <w:p w14:paraId="5ABBE63F" w14:textId="77777777" w:rsidR="005427AD" w:rsidRDefault="006053F8">
            <w:pPr>
              <w:pStyle w:val="Style6"/>
              <w:tabs>
                <w:tab w:val="left" w:pos="672"/>
                <w:tab w:val="left" w:pos="1276"/>
              </w:tabs>
              <w:spacing w:line="360" w:lineRule="auto"/>
              <w:rPr>
                <w:rStyle w:val="FontStyle12"/>
                <w:szCs w:val="28"/>
              </w:rPr>
            </w:pPr>
            <w:r>
              <w:rPr>
                <w:rStyle w:val="FontStyle12"/>
                <w:szCs w:val="28"/>
              </w:rPr>
              <w:t>2. Средства проектирования структур баз данных.</w:t>
            </w:r>
          </w:p>
          <w:p w14:paraId="5DB496C5" w14:textId="69667F55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</w:t>
            </w:r>
            <w:r w:rsidRPr="002758DB">
              <w:rPr>
                <w:sz w:val="24"/>
                <w:szCs w:val="24"/>
              </w:rPr>
              <w:t xml:space="preserve">логистического склада «Везу посылку».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</w:t>
            </w:r>
            <w:r w:rsidRPr="002758DB">
              <w:rPr>
                <w:sz w:val="24"/>
                <w:szCs w:val="24"/>
              </w:rPr>
              <w:t>. Выделить сущности (не меньше трех): посылки, поставки/отгрузки, сотрудники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17D71A45" w14:textId="77777777" w:rsidR="005427AD" w:rsidRDefault="005427AD"/>
    <w:p w14:paraId="32177BCB" w14:textId="54553DD5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36" w:author="NEO1" w:date="2025-06-23T10:09:00Z">
        <w:r w:rsidDel="00E276E1">
          <w:rPr>
            <w:sz w:val="24"/>
          </w:rPr>
          <w:delText>А.С. Черноусова</w:delText>
        </w:r>
      </w:del>
      <w:ins w:id="37" w:author="NEO1" w:date="2025-06-23T10:09:00Z">
        <w:r w:rsidR="00E276E1">
          <w:rPr>
            <w:sz w:val="24"/>
          </w:rPr>
          <w:t>П. А. Абрамова</w:t>
        </w:r>
      </w:ins>
    </w:p>
    <w:p w14:paraId="49F4F376" w14:textId="77777777" w:rsidR="005427AD" w:rsidRDefault="005427AD">
      <w:pPr>
        <w:rPr>
          <w:sz w:val="22"/>
        </w:rPr>
      </w:pPr>
    </w:p>
    <w:p w14:paraId="552CD21A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3385204A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15347F7E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1A0BB8A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4EB6A04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4F2F8894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6D9765DD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642BAFCA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7B03D6C9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ИМ. Б. Л. РОЗИНГА </w:t>
      </w:r>
      <w:r>
        <w:rPr>
          <w:b/>
          <w:sz w:val="24"/>
          <w:szCs w:val="24"/>
        </w:rPr>
        <w:t>(ФИЛИАЛ) СПбГУТ</w:t>
      </w:r>
    </w:p>
    <w:p w14:paraId="5D53C744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72106B6B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54FEECF3" w14:textId="77777777">
        <w:tc>
          <w:tcPr>
            <w:tcW w:w="2835" w:type="dxa"/>
            <w:vAlign w:val="center"/>
          </w:tcPr>
          <w:p w14:paraId="7AF5E16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45D51E3C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1BF5BA5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3CFA6D94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E4A95AA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E5C7EDD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20</w:t>
            </w:r>
          </w:p>
          <w:p w14:paraId="7D7BB18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0D56B907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5304F68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0720FE8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32D8E49D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</w:t>
            </w:r>
            <w:r>
              <w:rPr>
                <w:sz w:val="22"/>
              </w:rPr>
              <w:t>________2025 г.</w:t>
            </w:r>
          </w:p>
          <w:p w14:paraId="45C730C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05A639AA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26AD855" w14:textId="77777777">
        <w:trPr>
          <w:trHeight w:val="2904"/>
        </w:trPr>
        <w:tc>
          <w:tcPr>
            <w:tcW w:w="10064" w:type="dxa"/>
            <w:gridSpan w:val="3"/>
          </w:tcPr>
          <w:p w14:paraId="52D4F6F9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4F13A059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Основные понятия языка SQL: синтаксис операторов, типы данных.</w:t>
            </w:r>
          </w:p>
          <w:p w14:paraId="3EFB53C5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Модели данных: виды, достоинства и недостатки, схематичное представление моделей.</w:t>
            </w:r>
          </w:p>
          <w:p w14:paraId="2A4B3632" w14:textId="1C2FE135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проектировать реляционную базу данных юридической фирмы «</w:t>
            </w:r>
            <w:r>
              <w:rPr>
                <w:sz w:val="24"/>
                <w:szCs w:val="24"/>
              </w:rPr>
              <w:t xml:space="preserve">ЮРпро». Провести нормализацию (до 3 </w:t>
            </w:r>
            <w:r w:rsidRPr="002758DB">
              <w:rPr>
                <w:sz w:val="24"/>
                <w:szCs w:val="24"/>
              </w:rPr>
              <w:t xml:space="preserve">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клиенты, сотрудники, дела и т.</w:t>
            </w:r>
            <w:r w:rsidRPr="002758DB">
              <w:rPr>
                <w:sz w:val="24"/>
                <w:szCs w:val="24"/>
              </w:rPr>
              <w:t>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77FA093F" w14:textId="77777777" w:rsidR="005427AD" w:rsidRDefault="005427AD"/>
    <w:p w14:paraId="4E41A3F5" w14:textId="6531ED04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38" w:author="NEO1" w:date="2025-06-23T10:09:00Z">
        <w:r w:rsidDel="00E276E1">
          <w:rPr>
            <w:sz w:val="24"/>
          </w:rPr>
          <w:delText>А.С. Черноусова</w:delText>
        </w:r>
      </w:del>
      <w:ins w:id="39" w:author="NEO1" w:date="2025-06-23T10:09:00Z">
        <w:r w:rsidR="00E276E1">
          <w:rPr>
            <w:sz w:val="24"/>
          </w:rPr>
          <w:t>П. А. Абрамова</w:t>
        </w:r>
      </w:ins>
    </w:p>
    <w:p w14:paraId="473BC166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5A774643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CCF5ADF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29DDF162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«САНКТ-ПЕТЕРБУРГСКИЙ </w:t>
      </w:r>
      <w:r>
        <w:rPr>
          <w:b/>
          <w:sz w:val="24"/>
          <w:szCs w:val="24"/>
        </w:rPr>
        <w:t>ГОСУДАРСТВЕННЫЙ УНИВЕРСИТЕТ</w:t>
      </w:r>
    </w:p>
    <w:p w14:paraId="4282044F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10EC1E0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4D487F0E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713F22BC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1E2480A8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79687855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37DD43C6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44A83D50" w14:textId="77777777">
        <w:tc>
          <w:tcPr>
            <w:tcW w:w="2835" w:type="dxa"/>
            <w:vAlign w:val="center"/>
          </w:tcPr>
          <w:p w14:paraId="3E7DD62D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7C8E4E9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A6AEE2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</w:t>
            </w:r>
            <w:r>
              <w:rPr>
                <w:sz w:val="22"/>
              </w:rPr>
              <w:t xml:space="preserve"> г.</w:t>
            </w:r>
          </w:p>
          <w:p w14:paraId="733FE1AD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74C1A600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40A4D74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21</w:t>
            </w:r>
          </w:p>
          <w:p w14:paraId="5A4A33E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6BB714AA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69A0AA7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3B8F9BD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7A51A55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29401694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AAEF2E0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5002A972" w14:textId="77777777">
        <w:trPr>
          <w:trHeight w:val="2904"/>
        </w:trPr>
        <w:tc>
          <w:tcPr>
            <w:tcW w:w="10064" w:type="dxa"/>
            <w:gridSpan w:val="3"/>
          </w:tcPr>
          <w:p w14:paraId="0544F9E9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42341CF0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Нормализация баз данных: понятие и виды нормальных форм.</w:t>
            </w:r>
          </w:p>
          <w:p w14:paraId="6446ECFD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2. </w:t>
            </w:r>
            <w:r>
              <w:rPr>
                <w:rStyle w:val="FontStyle12"/>
              </w:rPr>
              <w:t>Изобразительные средства, используемые в ER-моделировании.</w:t>
            </w:r>
          </w:p>
          <w:p w14:paraId="60379958" w14:textId="73DF755C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реляционную базу данных автосервис «Москвич». Провести нормализацию (до 3 нормальной </w:t>
            </w:r>
            <w:r w:rsidRPr="002758DB">
              <w:rPr>
                <w:sz w:val="24"/>
                <w:szCs w:val="24"/>
              </w:rPr>
              <w:t xml:space="preserve">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клиенты, сотрудники, автомобили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112B6A83" w14:textId="77777777" w:rsidR="005427AD" w:rsidRDefault="005427AD"/>
    <w:p w14:paraId="49A1CCE0" w14:textId="475EAE16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40" w:author="NEO1" w:date="2025-06-23T10:09:00Z">
        <w:r w:rsidDel="00E276E1">
          <w:rPr>
            <w:sz w:val="24"/>
          </w:rPr>
          <w:delText>А.С. Черноусова</w:delText>
        </w:r>
      </w:del>
      <w:ins w:id="41" w:author="NEO1" w:date="2025-06-23T10:09:00Z">
        <w:r w:rsidR="00E276E1">
          <w:rPr>
            <w:sz w:val="24"/>
          </w:rPr>
          <w:t>П. А. Абрамова</w:t>
        </w:r>
      </w:ins>
    </w:p>
    <w:p w14:paraId="5F3D8A6F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56F4B517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04D41B5C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582A5064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6A5B0077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402DC3E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36C13342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CD8499D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08CCF5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</w:t>
      </w:r>
      <w:r>
        <w:rPr>
          <w:b/>
          <w:sz w:val="24"/>
          <w:szCs w:val="24"/>
        </w:rPr>
        <w:t>. Б. Л. РОЗИНГА (ФИЛИАЛ) СПбГУТ</w:t>
      </w:r>
    </w:p>
    <w:p w14:paraId="34FA5AFA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380E8AA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DE81DE7" w14:textId="77777777">
        <w:tc>
          <w:tcPr>
            <w:tcW w:w="2835" w:type="dxa"/>
            <w:vAlign w:val="center"/>
          </w:tcPr>
          <w:p w14:paraId="036A777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26751CA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75D918C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2497A3C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871FA1A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7794B339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22</w:t>
            </w:r>
          </w:p>
          <w:p w14:paraId="1EAC949C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5DCDE4BC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3ECCE5C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5596CE57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 xml:space="preserve">Рассмотрено цикловой комиссией </w:t>
            </w:r>
            <w:r>
              <w:rPr>
                <w:sz w:val="22"/>
              </w:rPr>
              <w:t>ИТиМД</w:t>
            </w:r>
          </w:p>
          <w:p w14:paraId="1576C66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08A665B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7298E077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3DDB9116" w14:textId="77777777">
        <w:trPr>
          <w:trHeight w:val="2904"/>
        </w:trPr>
        <w:tc>
          <w:tcPr>
            <w:tcW w:w="10064" w:type="dxa"/>
            <w:gridSpan w:val="3"/>
          </w:tcPr>
          <w:p w14:paraId="7CD01DAD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70F724D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Принципы проектирования баз данных, обеспечение непротиворечивости и целостности данных.</w:t>
            </w:r>
          </w:p>
          <w:p w14:paraId="06A0E8F1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2. Классификация и обзор современных систем управления базами данных, состав и пользователи системы </w:t>
            </w:r>
            <w:r>
              <w:rPr>
                <w:rStyle w:val="FontStyle12"/>
              </w:rPr>
              <w:t>управления базами данных.</w:t>
            </w:r>
          </w:p>
          <w:p w14:paraId="24752A11" w14:textId="5EA632B8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  <w:szCs w:val="28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>реляционную базу данных музыкальной школы «</w:t>
            </w:r>
            <w:r w:rsidRPr="002758DB">
              <w:rPr>
                <w:sz w:val="24"/>
                <w:szCs w:val="24"/>
                <w:lang w:val="en-US"/>
              </w:rPr>
              <w:t>Song</w:t>
            </w:r>
            <w:r w:rsidRPr="002758DB">
              <w:rPr>
                <w:sz w:val="24"/>
                <w:szCs w:val="24"/>
              </w:rPr>
              <w:t xml:space="preserve">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 xml:space="preserve">азработать ER-диаграмму, учитывая </w:t>
            </w:r>
            <w:r w:rsidRPr="002758DB">
              <w:rPr>
                <w:sz w:val="24"/>
                <w:szCs w:val="24"/>
              </w:rPr>
              <w:t>нормализацию отношений. Выделить сущности (не меньше трех): преподаватели, ученики, расписание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2B59DAB3" w14:textId="77777777" w:rsidR="005427AD" w:rsidRDefault="005427AD"/>
    <w:p w14:paraId="3127D979" w14:textId="16495098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42" w:author="NEO1" w:date="2025-06-23T10:09:00Z">
        <w:r w:rsidDel="00E276E1">
          <w:rPr>
            <w:sz w:val="24"/>
          </w:rPr>
          <w:delText>А.С. Черноусова</w:delText>
        </w:r>
      </w:del>
      <w:ins w:id="43" w:author="NEO1" w:date="2025-06-23T10:09:00Z">
        <w:r w:rsidR="00E276E1">
          <w:rPr>
            <w:sz w:val="24"/>
          </w:rPr>
          <w:t>П. А. Абрамова</w:t>
        </w:r>
      </w:ins>
    </w:p>
    <w:p w14:paraId="60CEC5A1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7780A70C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ФЕДЕРАЛЬН</w:t>
      </w:r>
      <w:r>
        <w:rPr>
          <w:b/>
          <w:sz w:val="24"/>
          <w:szCs w:val="24"/>
        </w:rPr>
        <w:t xml:space="preserve">ОЕ ГОСУДАРСТВЕННОЕ БЮДЖЕТНОЕ ОБРАЗОВАТЕЛЬНОЕ </w:t>
      </w:r>
    </w:p>
    <w:p w14:paraId="1D957757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0A10016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3117F44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714C20CD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10935528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7F369C98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D2274D8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5DE96599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5DEB8468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217FF929" w14:textId="77777777">
        <w:tc>
          <w:tcPr>
            <w:tcW w:w="2835" w:type="dxa"/>
            <w:vAlign w:val="center"/>
          </w:tcPr>
          <w:p w14:paraId="2F43843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4C34042D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0291162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130BADE9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421B9206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36BDBA82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23</w:t>
            </w:r>
          </w:p>
          <w:p w14:paraId="27A8EE4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16C93C6F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41203BB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CA01A67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75218DFF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235172C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06AC77E3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CFC8ACA" w14:textId="77777777">
        <w:trPr>
          <w:trHeight w:val="2904"/>
        </w:trPr>
        <w:tc>
          <w:tcPr>
            <w:tcW w:w="10064" w:type="dxa"/>
            <w:gridSpan w:val="3"/>
          </w:tcPr>
          <w:p w14:paraId="45866E7D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1498E05" w14:textId="77777777" w:rsidR="005427AD" w:rsidRDefault="006053F8">
            <w:pPr>
              <w:spacing w:line="360" w:lineRule="auto"/>
              <w:ind w:left="5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Средства проектирования структур баз данных.</w:t>
            </w:r>
          </w:p>
          <w:p w14:paraId="0DDA4324" w14:textId="77777777" w:rsidR="005427AD" w:rsidRDefault="006053F8">
            <w:pPr>
              <w:spacing w:line="360" w:lineRule="auto"/>
              <w:ind w:left="5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Основные понятия теории баз данных, требования к базам данных.</w:t>
            </w:r>
          </w:p>
          <w:p w14:paraId="11A4DE9B" w14:textId="28F4B70E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 w:rsidRPr="002758DB">
              <w:rPr>
                <w:sz w:val="24"/>
                <w:szCs w:val="24"/>
              </w:rPr>
              <w:t>С</w:t>
            </w:r>
            <w:r w:rsidRPr="002758DB">
              <w:rPr>
                <w:sz w:val="24"/>
                <w:szCs w:val="24"/>
              </w:rPr>
              <w:t xml:space="preserve">проектировать реляционную базу данных пекарня «Весна».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</w:t>
            </w:r>
            <w:r w:rsidRPr="002758DB">
              <w:rPr>
                <w:sz w:val="24"/>
                <w:szCs w:val="24"/>
              </w:rPr>
              <w:t>не меньше трех): пекари, посетители, заказы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7F656735" w14:textId="77777777" w:rsidR="005427AD" w:rsidRDefault="005427AD"/>
    <w:p w14:paraId="703557F5" w14:textId="15A59F74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44" w:author="NEO1" w:date="2025-06-23T10:09:00Z">
        <w:r w:rsidDel="00E276E1">
          <w:rPr>
            <w:sz w:val="24"/>
          </w:rPr>
          <w:delText>А.С. Черноусова</w:delText>
        </w:r>
      </w:del>
      <w:ins w:id="45" w:author="NEO1" w:date="2025-06-23T10:09:00Z">
        <w:r w:rsidR="00E276E1">
          <w:rPr>
            <w:sz w:val="24"/>
          </w:rPr>
          <w:t>П. А. Абрамова</w:t>
        </w:r>
      </w:ins>
    </w:p>
    <w:p w14:paraId="497C4E03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40C9943E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1048EF7C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</w:t>
      </w:r>
      <w:r>
        <w:rPr>
          <w:b/>
          <w:sz w:val="24"/>
          <w:szCs w:val="24"/>
        </w:rPr>
        <w:t>ДЕНИЕ ВЫСШЕГО ОБРАЗОВАНИЯ</w:t>
      </w:r>
    </w:p>
    <w:p w14:paraId="59181D2B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0D23F283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371B30AE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92759AE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65A8333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0C19801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1DF11BBB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45C1A5B5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62E652C8" w14:textId="77777777">
        <w:trPr>
          <w:trHeight w:val="1193"/>
        </w:trPr>
        <w:tc>
          <w:tcPr>
            <w:tcW w:w="2835" w:type="dxa"/>
            <w:vAlign w:val="center"/>
          </w:tcPr>
          <w:p w14:paraId="30FEEEC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3F1A23C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зам. директора по </w:t>
            </w:r>
            <w:r>
              <w:rPr>
                <w:sz w:val="22"/>
              </w:rPr>
              <w:t>учебной работе_______________</w:t>
            </w:r>
          </w:p>
          <w:p w14:paraId="68DA5B15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1BE528C5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4159D5DF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2E6EB0B7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24</w:t>
            </w:r>
          </w:p>
          <w:p w14:paraId="677E3B1D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70AEB12E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78D03642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66BE6840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31B25D35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22AE7AB2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1AA5BA3C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68585D7D" w14:textId="77777777">
        <w:trPr>
          <w:trHeight w:val="2904"/>
        </w:trPr>
        <w:tc>
          <w:tcPr>
            <w:tcW w:w="10064" w:type="dxa"/>
            <w:gridSpan w:val="3"/>
          </w:tcPr>
          <w:p w14:paraId="3902AB55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3673AC34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1. Основные этапы </w:t>
            </w:r>
            <w:r>
              <w:rPr>
                <w:rStyle w:val="FontStyle12"/>
              </w:rPr>
              <w:t>проектирования баз данных, жизненный цикл баз данных.</w:t>
            </w:r>
          </w:p>
          <w:p w14:paraId="0EA215F1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Концептуальное проектирование баз данных, создание ER-модели.</w:t>
            </w:r>
          </w:p>
          <w:p w14:paraId="1045FF1B" w14:textId="3F9ED904" w:rsidR="005427AD" w:rsidRDefault="006053F8" w:rsidP="002758DB">
            <w:pPr>
              <w:spacing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>реляционную базу данных фитнес-центра «</w:t>
            </w:r>
            <w:r w:rsidRPr="002758DB">
              <w:rPr>
                <w:sz w:val="24"/>
                <w:szCs w:val="24"/>
                <w:lang w:val="en-US"/>
              </w:rPr>
              <w:t>PROgym</w:t>
            </w:r>
            <w:r w:rsidRPr="002758DB">
              <w:rPr>
                <w:sz w:val="24"/>
                <w:szCs w:val="24"/>
              </w:rPr>
              <w:t xml:space="preserve">». Провести нормализацию (до 3 нормальной формы). Провести инфологическое </w:t>
            </w:r>
            <w:r w:rsidRPr="002758DB">
              <w:rPr>
                <w:sz w:val="24"/>
                <w:szCs w:val="24"/>
              </w:rPr>
              <w:t xml:space="preserve">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тренера, посетители, абонементы и т.д., добавить атрибуты и домены, первичные ключи для каждой сущности. Указ</w:t>
            </w:r>
            <w:r w:rsidRPr="002758DB">
              <w:rPr>
                <w:sz w:val="24"/>
                <w:szCs w:val="24"/>
              </w:rPr>
              <w:t>ать тип связей между сущностями.</w:t>
            </w:r>
          </w:p>
        </w:tc>
      </w:tr>
    </w:tbl>
    <w:p w14:paraId="21076478" w14:textId="77777777" w:rsidR="005427AD" w:rsidRDefault="005427AD"/>
    <w:p w14:paraId="33A62430" w14:textId="0DE2DC84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46" w:author="NEO1" w:date="2025-06-23T10:09:00Z">
        <w:r w:rsidDel="00E276E1">
          <w:rPr>
            <w:sz w:val="24"/>
          </w:rPr>
          <w:delText>А.С. Черноусова</w:delText>
        </w:r>
      </w:del>
      <w:ins w:id="47" w:author="NEO1" w:date="2025-06-23T10:09:00Z">
        <w:r w:rsidR="00E276E1">
          <w:rPr>
            <w:sz w:val="24"/>
          </w:rPr>
          <w:t>П. А. Абрамова</w:t>
        </w:r>
      </w:ins>
    </w:p>
    <w:p w14:paraId="07C7220D" w14:textId="77777777" w:rsidR="005427AD" w:rsidRDefault="005427AD">
      <w:pPr>
        <w:rPr>
          <w:sz w:val="22"/>
        </w:rPr>
      </w:pPr>
    </w:p>
    <w:p w14:paraId="7D7213AD" w14:textId="77777777" w:rsidR="005427AD" w:rsidRDefault="006053F8">
      <w:pPr>
        <w:rPr>
          <w:sz w:val="22"/>
        </w:rPr>
      </w:pPr>
      <w:r>
        <w:rPr>
          <w:sz w:val="22"/>
        </w:rPr>
        <w:br w:type="page" w:clear="all"/>
      </w:r>
    </w:p>
    <w:p w14:paraId="1C69D494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30CE7A4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411F490F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68428D0D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ТЕЛЕКОММУНИКАЦИЙ ИМ. ПРОФ. М.А. </w:t>
      </w:r>
      <w:r>
        <w:rPr>
          <w:b/>
          <w:sz w:val="24"/>
          <w:szCs w:val="24"/>
        </w:rPr>
        <w:t>БОНЧ-БРУЕВИЧА»</w:t>
      </w:r>
    </w:p>
    <w:p w14:paraId="5C2A2C4C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58F2541F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63921468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7625D03D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23B2BB08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1ABDF9F3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4A4D5565" w14:textId="77777777">
        <w:tc>
          <w:tcPr>
            <w:tcW w:w="2835" w:type="dxa"/>
            <w:vAlign w:val="center"/>
          </w:tcPr>
          <w:p w14:paraId="052AA32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4FC24B7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BD5D97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06047DC8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755A0325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1937AA10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25</w:t>
            </w:r>
          </w:p>
          <w:p w14:paraId="0783F8F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6CF2C457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</w:t>
            </w:r>
            <w:r>
              <w:rPr>
                <w:b/>
                <w:sz w:val="22"/>
              </w:rPr>
              <w:t>роектирования баз данных</w:t>
            </w:r>
          </w:p>
          <w:p w14:paraId="386328A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4F1C646A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0F45221C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6A3A395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56B71FD7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53758133" w14:textId="77777777">
        <w:trPr>
          <w:trHeight w:val="2904"/>
        </w:trPr>
        <w:tc>
          <w:tcPr>
            <w:tcW w:w="10064" w:type="dxa"/>
            <w:gridSpan w:val="3"/>
          </w:tcPr>
          <w:p w14:paraId="13D1D8D0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357DB60F" w14:textId="77777777" w:rsidR="00CC5766" w:rsidRDefault="006053F8" w:rsidP="00CC5766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1. </w:t>
            </w:r>
            <w:r w:rsidR="00CC5766">
              <w:rPr>
                <w:rStyle w:val="FontStyle12"/>
              </w:rPr>
              <w:t>Нормализация баз данных: понятие и виды нормальных форм.</w:t>
            </w:r>
          </w:p>
          <w:p w14:paraId="32BE2E00" w14:textId="77777777" w:rsidR="00CC5766" w:rsidRDefault="00CC5766" w:rsidP="00CC5766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2. Изобразительные средства, используемые в ER-моделировании.</w:t>
            </w:r>
          </w:p>
          <w:p w14:paraId="7B284895" w14:textId="44F77397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 xml:space="preserve">реляционную базу данных библиотеки «Арктика».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</w:t>
            </w:r>
            <w:r w:rsidRPr="002758DB">
              <w:rPr>
                <w:sz w:val="24"/>
                <w:szCs w:val="24"/>
              </w:rPr>
              <w:t>сти (не меньше трех): авторы, читатели, учет книг, книги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5DEA7225" w14:textId="77777777" w:rsidR="005427AD" w:rsidRDefault="005427AD"/>
    <w:p w14:paraId="0629CF82" w14:textId="53327058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48" w:author="NEO1" w:date="2025-06-23T10:09:00Z">
        <w:r w:rsidDel="00E276E1">
          <w:rPr>
            <w:sz w:val="24"/>
          </w:rPr>
          <w:delText>А.С. Черноусова</w:delText>
        </w:r>
      </w:del>
      <w:ins w:id="49" w:author="NEO1" w:date="2025-06-23T10:09:00Z">
        <w:r w:rsidR="00E276E1">
          <w:rPr>
            <w:sz w:val="24"/>
          </w:rPr>
          <w:t>П. А. Абрамова</w:t>
        </w:r>
      </w:ins>
    </w:p>
    <w:p w14:paraId="0D0A6E72" w14:textId="77777777" w:rsidR="005427AD" w:rsidRDefault="005427AD">
      <w:pPr>
        <w:rPr>
          <w:sz w:val="22"/>
        </w:rPr>
      </w:pPr>
    </w:p>
    <w:p w14:paraId="643BB213" w14:textId="77777777" w:rsidR="005427AD" w:rsidRDefault="006053F8">
      <w:pPr>
        <w:rPr>
          <w:sz w:val="22"/>
          <w:szCs w:val="22"/>
        </w:rPr>
      </w:pPr>
      <w:r>
        <w:rPr>
          <w:sz w:val="22"/>
        </w:rPr>
        <w:br w:type="page" w:clear="all"/>
      </w:r>
    </w:p>
    <w:p w14:paraId="612B789D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5BBF0696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4A6C8361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3FF906BE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4F846D15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2659921A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5546B042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13E4B264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</w:t>
      </w:r>
      <w:r>
        <w:rPr>
          <w:b/>
          <w:sz w:val="24"/>
          <w:szCs w:val="24"/>
        </w:rPr>
        <w:t>Л) СПбГУТ</w:t>
      </w:r>
    </w:p>
    <w:p w14:paraId="479C54B5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536A8E4D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47AFC8BC" w14:textId="77777777">
        <w:tc>
          <w:tcPr>
            <w:tcW w:w="2835" w:type="dxa"/>
            <w:vAlign w:val="center"/>
          </w:tcPr>
          <w:p w14:paraId="39E2050D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2EE89ED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2D224CC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17E89B15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519222DC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6E502E88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26</w:t>
            </w:r>
          </w:p>
          <w:p w14:paraId="151604B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08C02E03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4FB1E5C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76C90870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1955A847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</w:t>
            </w:r>
            <w:r>
              <w:rPr>
                <w:sz w:val="22"/>
              </w:rPr>
              <w:t>______________2025 г.</w:t>
            </w:r>
          </w:p>
          <w:p w14:paraId="06255B6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22F3276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F0048A4" w14:textId="77777777">
        <w:trPr>
          <w:trHeight w:val="2904"/>
        </w:trPr>
        <w:tc>
          <w:tcPr>
            <w:tcW w:w="10064" w:type="dxa"/>
            <w:gridSpan w:val="3"/>
          </w:tcPr>
          <w:p w14:paraId="3DB4B568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8A019D7" w14:textId="4D23CC26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1. </w:t>
            </w:r>
            <w:r w:rsidR="00253A89">
              <w:rPr>
                <w:rStyle w:val="FontStyle12"/>
              </w:rPr>
              <w:t>Логическая и физическая независимость данных.</w:t>
            </w:r>
          </w:p>
          <w:p w14:paraId="110C3CC0" w14:textId="7294A6F8" w:rsidR="005427AD" w:rsidRPr="00253A89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2. </w:t>
            </w:r>
            <w:r w:rsidR="00253A89">
              <w:rPr>
                <w:rStyle w:val="FontStyle12"/>
                <w:szCs w:val="28"/>
              </w:rPr>
              <w:t xml:space="preserve">Организация запросов на выборку данных при помощи языка </w:t>
            </w:r>
            <w:r w:rsidR="00253A89">
              <w:rPr>
                <w:rStyle w:val="FontStyle12"/>
                <w:szCs w:val="28"/>
                <w:lang w:val="en-US"/>
              </w:rPr>
              <w:t>SQL</w:t>
            </w:r>
            <w:r w:rsidR="00253A89" w:rsidRPr="00253A89">
              <w:rPr>
                <w:rStyle w:val="FontStyle12"/>
                <w:szCs w:val="28"/>
              </w:rPr>
              <w:t>.</w:t>
            </w:r>
          </w:p>
          <w:p w14:paraId="5B0C3955" w14:textId="3D6F2BFA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 xml:space="preserve">реляционную базу данных колледжа «АКТ».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</w:t>
            </w:r>
            <w:r w:rsidRPr="002758DB">
              <w:rPr>
                <w:sz w:val="24"/>
                <w:szCs w:val="24"/>
              </w:rPr>
              <w:t>: студенты, преподаватели, дисциплины, расписание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48EFC8D1" w14:textId="77777777" w:rsidR="005427AD" w:rsidRDefault="005427AD"/>
    <w:p w14:paraId="31F7E2E7" w14:textId="510CC93E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50" w:author="NEO1" w:date="2025-06-23T10:09:00Z">
        <w:r w:rsidDel="00E276E1">
          <w:rPr>
            <w:sz w:val="24"/>
          </w:rPr>
          <w:delText>А.С. Черноусова</w:delText>
        </w:r>
      </w:del>
      <w:ins w:id="51" w:author="NEO1" w:date="2025-06-23T10:09:00Z">
        <w:r w:rsidR="00E276E1">
          <w:rPr>
            <w:sz w:val="24"/>
          </w:rPr>
          <w:t>П. А. Абрамова</w:t>
        </w:r>
      </w:ins>
    </w:p>
    <w:p w14:paraId="0DC87DC1" w14:textId="77777777" w:rsidR="005427AD" w:rsidRDefault="006053F8">
      <w:pPr>
        <w:rPr>
          <w:sz w:val="22"/>
          <w:szCs w:val="22"/>
        </w:rPr>
      </w:pPr>
      <w:r>
        <w:rPr>
          <w:sz w:val="22"/>
          <w:szCs w:val="22"/>
        </w:rPr>
        <w:br w:type="page" w:clear="all"/>
      </w:r>
    </w:p>
    <w:p w14:paraId="5F8D13AD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4238C763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1745FE41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7337BC8E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3C499596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6DFC7B06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0A0885BA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03FEDD75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63827D69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20120FEB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7A092BD7" w14:textId="77777777">
        <w:tc>
          <w:tcPr>
            <w:tcW w:w="2835" w:type="dxa"/>
            <w:vAlign w:val="center"/>
          </w:tcPr>
          <w:p w14:paraId="6FF97DFD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5163480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зам. директора </w:t>
            </w:r>
            <w:r>
              <w:rPr>
                <w:sz w:val="22"/>
              </w:rPr>
              <w:t>по учебной работе_______________</w:t>
            </w:r>
          </w:p>
          <w:p w14:paraId="68CEE46C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641DDFB2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91B8F0C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614BA1F7" w14:textId="494A7794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</w:t>
            </w:r>
            <w:ins w:id="52" w:author="NEO1" w:date="2025-06-23T10:09:00Z">
              <w:r w:rsidR="00E276E1">
                <w:rPr>
                  <w:b/>
                  <w:sz w:val="22"/>
                </w:rPr>
                <w:t>7</w:t>
              </w:r>
            </w:ins>
            <w:del w:id="53" w:author="NEO1" w:date="2025-06-23T10:09:00Z">
              <w:r w:rsidDel="00E276E1">
                <w:rPr>
                  <w:b/>
                  <w:sz w:val="22"/>
                </w:rPr>
                <w:delText>5</w:delText>
              </w:r>
            </w:del>
          </w:p>
          <w:p w14:paraId="2D915C12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C85E220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7740B951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09125483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1F40D14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14A9404D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3C148398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0E99027" w14:textId="77777777">
        <w:trPr>
          <w:trHeight w:val="2904"/>
        </w:trPr>
        <w:tc>
          <w:tcPr>
            <w:tcW w:w="10064" w:type="dxa"/>
            <w:gridSpan w:val="3"/>
          </w:tcPr>
          <w:p w14:paraId="4CE3DE33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5CD0378C" w14:textId="5DFC3822" w:rsidR="005427AD" w:rsidRPr="00253A89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 xml:space="preserve">1. </w:t>
            </w:r>
            <w:r w:rsidR="00253A89">
              <w:rPr>
                <w:rStyle w:val="FontStyle12"/>
              </w:rPr>
              <w:t>Организация интерфейса БД для работы с пользователем.</w:t>
            </w:r>
          </w:p>
          <w:p w14:paraId="3AEFDAB7" w14:textId="75C717EB" w:rsidR="005427AD" w:rsidRPr="00253A89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2. </w:t>
            </w:r>
            <w:r w:rsidR="00253A89">
              <w:rPr>
                <w:rStyle w:val="FontStyle12"/>
                <w:szCs w:val="28"/>
              </w:rPr>
              <w:t xml:space="preserve">Сортировка и группировка данных в </w:t>
            </w:r>
            <w:r w:rsidR="00253A89">
              <w:rPr>
                <w:rStyle w:val="FontStyle12"/>
                <w:szCs w:val="28"/>
                <w:lang w:val="en-US"/>
              </w:rPr>
              <w:t>SQL</w:t>
            </w:r>
            <w:r w:rsidR="00253A89" w:rsidRPr="00253A89">
              <w:rPr>
                <w:rStyle w:val="FontStyle12"/>
                <w:szCs w:val="28"/>
              </w:rPr>
              <w:t>.</w:t>
            </w:r>
          </w:p>
          <w:p w14:paraId="507B2FE7" w14:textId="6CF6E099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 xml:space="preserve">реляционную базу данных театра «Драма».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 (не меньше трех): посетители, спектакли, билеты, 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3B4BFCD6" w14:textId="77777777" w:rsidR="005427AD" w:rsidRDefault="005427AD"/>
    <w:p w14:paraId="6D2F8152" w14:textId="7291313A" w:rsidR="005427AD" w:rsidRDefault="006053F8">
      <w:pPr>
        <w:ind w:firstLine="720"/>
        <w:rPr>
          <w:sz w:val="24"/>
        </w:rPr>
      </w:pPr>
      <w:r>
        <w:rPr>
          <w:sz w:val="24"/>
        </w:rPr>
        <w:t>Преподав</w:t>
      </w:r>
      <w:r>
        <w:rPr>
          <w:sz w:val="24"/>
        </w:rPr>
        <w:t>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54" w:author="NEO1" w:date="2025-06-23T10:09:00Z">
        <w:r w:rsidDel="00E276E1">
          <w:rPr>
            <w:sz w:val="24"/>
          </w:rPr>
          <w:delText>А.С. Черноусова</w:delText>
        </w:r>
      </w:del>
      <w:ins w:id="55" w:author="NEO1" w:date="2025-06-23T10:09:00Z">
        <w:r w:rsidR="00E276E1">
          <w:rPr>
            <w:sz w:val="24"/>
          </w:rPr>
          <w:t>П. А. Абрамова</w:t>
        </w:r>
      </w:ins>
    </w:p>
    <w:p w14:paraId="52810FFD" w14:textId="77777777" w:rsidR="005427AD" w:rsidRDefault="006053F8">
      <w:pPr>
        <w:rPr>
          <w:sz w:val="22"/>
          <w:szCs w:val="22"/>
        </w:rPr>
      </w:pPr>
      <w:r>
        <w:rPr>
          <w:sz w:val="22"/>
          <w:szCs w:val="22"/>
        </w:rPr>
        <w:br w:type="page" w:clear="all"/>
      </w:r>
    </w:p>
    <w:p w14:paraId="3C4F37A6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4616B3DF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6FFF404F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2E530FC9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439159E0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3A31C7A2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2C462DA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311063B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ИМ. Б. Л. РОЗИНГА (ФИЛИАЛ) СПбГУТ</w:t>
      </w:r>
    </w:p>
    <w:p w14:paraId="1F28F8C0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01DBA623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014BAA0A" w14:textId="77777777">
        <w:tc>
          <w:tcPr>
            <w:tcW w:w="2835" w:type="dxa"/>
            <w:vAlign w:val="center"/>
          </w:tcPr>
          <w:p w14:paraId="62812BA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1074CCEA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6BE5E14E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6D01654B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6997E71A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0389D034" w14:textId="48DA3E42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</w:t>
            </w:r>
            <w:ins w:id="56" w:author="NEO1" w:date="2025-06-23T10:09:00Z">
              <w:r w:rsidR="00E276E1">
                <w:rPr>
                  <w:b/>
                  <w:sz w:val="22"/>
                </w:rPr>
                <w:t>8</w:t>
              </w:r>
            </w:ins>
            <w:del w:id="57" w:author="NEO1" w:date="2025-06-23T10:09:00Z">
              <w:r w:rsidDel="00E276E1">
                <w:rPr>
                  <w:b/>
                  <w:sz w:val="22"/>
                </w:rPr>
                <w:delText>5</w:delText>
              </w:r>
            </w:del>
          </w:p>
          <w:p w14:paraId="590502C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04771DE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3FE81DA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46C56402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1D9A754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_______________2025 г.</w:t>
            </w:r>
          </w:p>
          <w:p w14:paraId="4990C788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5243777C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27523B55" w14:textId="77777777">
        <w:trPr>
          <w:trHeight w:val="2904"/>
        </w:trPr>
        <w:tc>
          <w:tcPr>
            <w:tcW w:w="10064" w:type="dxa"/>
            <w:gridSpan w:val="3"/>
          </w:tcPr>
          <w:p w14:paraId="4EC6FAE1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3583D365" w14:textId="7DBA0C5B" w:rsidR="00253A89" w:rsidRPr="00193208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ins w:id="58" w:author="Кузнецова Анастасия" w:date="2025-06-13T23:12:00Z"/>
                <w:rStyle w:val="FontStyle12"/>
                <w:rPrChange w:id="59" w:author="Кузнецова Анастасия" w:date="2025-06-13T23:17:00Z">
                  <w:rPr>
                    <w:ins w:id="60" w:author="Кузнецова Анастасия" w:date="2025-06-13T23:12:00Z"/>
                    <w:rStyle w:val="FontStyle12"/>
                    <w:lang w:val="en-US"/>
                  </w:rPr>
                </w:rPrChange>
              </w:rPr>
            </w:pPr>
            <w:r>
              <w:rPr>
                <w:rStyle w:val="FontStyle12"/>
              </w:rPr>
              <w:t xml:space="preserve">1. </w:t>
            </w:r>
            <w:r w:rsidR="00253A89">
              <w:rPr>
                <w:rStyle w:val="FontStyle12"/>
              </w:rPr>
              <w:t>Концеп</w:t>
            </w:r>
            <w:ins w:id="61" w:author="Кузнецова Анастасия" w:date="2025-06-13T23:17:00Z">
              <w:r w:rsidR="00193208">
                <w:rPr>
                  <w:rStyle w:val="FontStyle12"/>
                </w:rPr>
                <w:t xml:space="preserve">туальное проектирование БД. Создание </w:t>
              </w:r>
              <w:r w:rsidR="00193208">
                <w:rPr>
                  <w:rStyle w:val="FontStyle12"/>
                  <w:lang w:val="en-US"/>
                </w:rPr>
                <w:t>ER</w:t>
              </w:r>
              <w:r w:rsidR="00193208" w:rsidRPr="00193208">
                <w:rPr>
                  <w:rStyle w:val="FontStyle12"/>
                  <w:rPrChange w:id="62" w:author="Кузнецова Анастасия" w:date="2025-06-13T23:17:00Z">
                    <w:rPr>
                      <w:rStyle w:val="FontStyle12"/>
                      <w:lang w:val="en-US"/>
                    </w:rPr>
                  </w:rPrChange>
                </w:rPr>
                <w:t>-</w:t>
              </w:r>
              <w:r w:rsidR="00193208">
                <w:rPr>
                  <w:rStyle w:val="FontStyle12"/>
                </w:rPr>
                <w:t>моделей.</w:t>
              </w:r>
            </w:ins>
            <w:del w:id="63" w:author="Кузнецова Анастасия" w:date="2025-06-13T23:17:00Z">
              <w:r w:rsidR="00253A89" w:rsidDel="00193208">
                <w:rPr>
                  <w:rStyle w:val="FontStyle12"/>
                </w:rPr>
                <w:delText>ут</w:delText>
              </w:r>
            </w:del>
          </w:p>
          <w:p w14:paraId="2A1290E8" w14:textId="24503EBE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2. </w:t>
            </w:r>
            <w:r>
              <w:rPr>
                <w:rStyle w:val="FontStyle12"/>
                <w:szCs w:val="28"/>
              </w:rPr>
              <w:t xml:space="preserve">Создание, модификация и удаление таблиц с использованием языка запросов </w:t>
            </w:r>
            <w:r>
              <w:rPr>
                <w:rStyle w:val="FontStyle12"/>
                <w:szCs w:val="28"/>
                <w:lang w:val="en-US"/>
              </w:rPr>
              <w:t>SQL</w:t>
            </w:r>
            <w:r>
              <w:rPr>
                <w:rStyle w:val="FontStyle12"/>
                <w:szCs w:val="28"/>
              </w:rPr>
              <w:t xml:space="preserve">. Операторы </w:t>
            </w:r>
            <w:r>
              <w:rPr>
                <w:rStyle w:val="FontStyle12"/>
                <w:szCs w:val="28"/>
              </w:rPr>
              <w:t>манипулирования данными.</w:t>
            </w:r>
          </w:p>
          <w:p w14:paraId="5BF37EBF" w14:textId="5613320F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 xml:space="preserve">реляционную базу данных магазина «Акварелька».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</w:t>
            </w:r>
            <w:r w:rsidRPr="002758DB">
              <w:rPr>
                <w:sz w:val="24"/>
                <w:szCs w:val="24"/>
              </w:rPr>
              <w:t>ацию отношений. Выделить сущности (не меньше трех): товары, покупатели, покупки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18BAEC78" w14:textId="77777777" w:rsidR="005427AD" w:rsidRDefault="005427AD"/>
    <w:p w14:paraId="560E8119" w14:textId="471A78E1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64" w:author="NEO1" w:date="2025-06-23T10:09:00Z">
        <w:r w:rsidDel="00E276E1">
          <w:rPr>
            <w:sz w:val="24"/>
          </w:rPr>
          <w:delText>А.С. Черноусова</w:delText>
        </w:r>
      </w:del>
      <w:ins w:id="65" w:author="NEO1" w:date="2025-06-23T10:09:00Z">
        <w:r w:rsidR="00E276E1">
          <w:rPr>
            <w:sz w:val="24"/>
          </w:rPr>
          <w:t>П. А. Абрамова</w:t>
        </w:r>
      </w:ins>
    </w:p>
    <w:p w14:paraId="057B7D31" w14:textId="77777777" w:rsidR="005427AD" w:rsidRDefault="006053F8">
      <w:pPr>
        <w:rPr>
          <w:sz w:val="22"/>
          <w:szCs w:val="22"/>
        </w:rPr>
      </w:pPr>
      <w:r>
        <w:rPr>
          <w:sz w:val="22"/>
          <w:szCs w:val="22"/>
        </w:rPr>
        <w:br w:type="page" w:clear="all"/>
      </w:r>
    </w:p>
    <w:p w14:paraId="6D7E83DC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ФЕДЕРАЛЬНОЕ ГОСУДАРСТВЕННОЕ БЮДЖЕТНОЕ ОБРАЗОВАТЕЛЬНОЕ </w:t>
      </w:r>
    </w:p>
    <w:p w14:paraId="29957E91" w14:textId="77777777" w:rsidR="005427AD" w:rsidRDefault="006053F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67254D07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</w:t>
      </w:r>
    </w:p>
    <w:p w14:paraId="1D08E2E8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ТЕЛЕКОММУНИКАЦИЙ ИМ. ПРОФ. М.А. БОНЧ-БРУЕВИЧА»</w:t>
      </w:r>
    </w:p>
    <w:p w14:paraId="78F59E31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01C2BBAF" w14:textId="77777777" w:rsidR="005427AD" w:rsidRDefault="005427AD">
      <w:pPr>
        <w:jc w:val="center"/>
        <w:outlineLvl w:val="0"/>
        <w:rPr>
          <w:b/>
          <w:sz w:val="24"/>
          <w:szCs w:val="24"/>
        </w:rPr>
      </w:pPr>
    </w:p>
    <w:p w14:paraId="26A6E20C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АРХАНГЕЛЬСКИЙ КОЛЛЕДЖ ТЕЛЕКОММУНИКАЦИЙ </w:t>
      </w:r>
    </w:p>
    <w:p w14:paraId="6B3AA60C" w14:textId="77777777" w:rsidR="005427AD" w:rsidRDefault="006053F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ИМ. Б. Л. РОЗИНГА </w:t>
      </w:r>
      <w:r>
        <w:rPr>
          <w:b/>
          <w:sz w:val="24"/>
          <w:szCs w:val="24"/>
        </w:rPr>
        <w:t>(ФИЛИАЛ) СПбГУТ</w:t>
      </w:r>
    </w:p>
    <w:p w14:paraId="44011A56" w14:textId="77777777" w:rsidR="005427AD" w:rsidRDefault="006053F8">
      <w:pPr>
        <w:pStyle w:val="aff5"/>
        <w:jc w:val="center"/>
        <w:rPr>
          <w:b/>
        </w:rPr>
      </w:pPr>
      <w:r>
        <w:rPr>
          <w:b/>
        </w:rPr>
        <w:t>(АКТ (ф) СПбГУТ)</w:t>
      </w:r>
    </w:p>
    <w:p w14:paraId="795C385F" w14:textId="77777777" w:rsidR="005427AD" w:rsidRDefault="005427AD">
      <w:pPr>
        <w:jc w:val="center"/>
        <w:rPr>
          <w:b/>
          <w:sz w:val="24"/>
          <w:szCs w:val="24"/>
        </w:rPr>
      </w:pPr>
    </w:p>
    <w:tbl>
      <w:tblPr>
        <w:tblW w:w="0" w:type="auto"/>
        <w:tblInd w:w="3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4111"/>
        <w:gridCol w:w="3118"/>
      </w:tblGrid>
      <w:tr w:rsidR="005427AD" w14:paraId="4AB44E2C" w14:textId="77777777">
        <w:tc>
          <w:tcPr>
            <w:tcW w:w="2835" w:type="dxa"/>
            <w:vAlign w:val="center"/>
          </w:tcPr>
          <w:p w14:paraId="61EB7A43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14:paraId="21BE4FF5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зам. директора по учебной работе_______________</w:t>
            </w:r>
          </w:p>
          <w:p w14:paraId="1D0E27E6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____________2025 г.</w:t>
            </w:r>
          </w:p>
          <w:p w14:paraId="431D5761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  <w:tc>
          <w:tcPr>
            <w:tcW w:w="4111" w:type="dxa"/>
            <w:vAlign w:val="center"/>
          </w:tcPr>
          <w:p w14:paraId="57AE0040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Экзаменационный билет</w:t>
            </w:r>
          </w:p>
          <w:p w14:paraId="494C7330" w14:textId="77934D7A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 2</w:t>
            </w:r>
            <w:ins w:id="66" w:author="NEO1" w:date="2025-06-23T10:09:00Z">
              <w:r w:rsidR="00E276E1">
                <w:rPr>
                  <w:b/>
                  <w:sz w:val="22"/>
                </w:rPr>
                <w:t>9</w:t>
              </w:r>
            </w:ins>
            <w:bookmarkStart w:id="67" w:name="_GoBack"/>
            <w:bookmarkEnd w:id="67"/>
            <w:del w:id="68" w:author="NEO1" w:date="2025-06-23T10:09:00Z">
              <w:r w:rsidDel="00E276E1">
                <w:rPr>
                  <w:b/>
                  <w:sz w:val="22"/>
                </w:rPr>
                <w:delText>5</w:delText>
              </w:r>
            </w:del>
          </w:p>
          <w:p w14:paraId="14EBCD69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по дисциплине ОП.08</w:t>
            </w:r>
          </w:p>
          <w:p w14:paraId="3533E7DF" w14:textId="77777777" w:rsidR="005427AD" w:rsidRDefault="006053F8">
            <w:pPr>
              <w:tabs>
                <w:tab w:val="center" w:pos="4111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Основы проектирования баз данных</w:t>
            </w:r>
          </w:p>
          <w:p w14:paraId="23532EBB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ССА - 31</w:t>
            </w:r>
          </w:p>
        </w:tc>
        <w:tc>
          <w:tcPr>
            <w:tcW w:w="3118" w:type="dxa"/>
            <w:vAlign w:val="center"/>
          </w:tcPr>
          <w:p w14:paraId="493471CF" w14:textId="77777777" w:rsidR="005427AD" w:rsidRDefault="006053F8">
            <w:pPr>
              <w:tabs>
                <w:tab w:val="center" w:pos="4111"/>
              </w:tabs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Рассмотрено цикловой комиссией ИТиМД</w:t>
            </w:r>
          </w:p>
          <w:p w14:paraId="7BFEDCAD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___  _______</w:t>
            </w:r>
            <w:r>
              <w:rPr>
                <w:sz w:val="22"/>
              </w:rPr>
              <w:t>________2025 г.</w:t>
            </w:r>
          </w:p>
          <w:p w14:paraId="7B64C7D0" w14:textId="77777777" w:rsidR="005427AD" w:rsidRDefault="006053F8">
            <w:pPr>
              <w:tabs>
                <w:tab w:val="center" w:pos="4111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Председатель___________</w:t>
            </w:r>
          </w:p>
          <w:p w14:paraId="64527736" w14:textId="77777777" w:rsidR="005427AD" w:rsidRDefault="005427AD">
            <w:pPr>
              <w:tabs>
                <w:tab w:val="center" w:pos="4111"/>
              </w:tabs>
              <w:jc w:val="center"/>
              <w:rPr>
                <w:sz w:val="22"/>
              </w:rPr>
            </w:pPr>
          </w:p>
        </w:tc>
      </w:tr>
      <w:tr w:rsidR="005427AD" w14:paraId="72022AA4" w14:textId="77777777">
        <w:trPr>
          <w:trHeight w:val="2904"/>
        </w:trPr>
        <w:tc>
          <w:tcPr>
            <w:tcW w:w="10064" w:type="dxa"/>
            <w:gridSpan w:val="3"/>
          </w:tcPr>
          <w:p w14:paraId="0227DBFC" w14:textId="77777777" w:rsidR="005427AD" w:rsidRDefault="005427AD">
            <w:pPr>
              <w:tabs>
                <w:tab w:val="center" w:pos="4111"/>
              </w:tabs>
              <w:ind w:left="360"/>
              <w:jc w:val="both"/>
              <w:rPr>
                <w:sz w:val="24"/>
                <w:szCs w:val="24"/>
              </w:rPr>
            </w:pPr>
          </w:p>
          <w:p w14:paraId="4E2EF889" w14:textId="77777777" w:rsidR="005427AD" w:rsidRPr="00193208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</w:rPr>
            </w:pPr>
            <w:r>
              <w:rPr>
                <w:rStyle w:val="FontStyle12"/>
              </w:rPr>
              <w:t>1. Средства проектирования структур баз данных.</w:t>
            </w:r>
          </w:p>
          <w:p w14:paraId="7B017D21" w14:textId="77777777" w:rsidR="005427AD" w:rsidRDefault="006053F8">
            <w:pPr>
              <w:pStyle w:val="aff8"/>
              <w:tabs>
                <w:tab w:val="left" w:pos="1276"/>
              </w:tabs>
              <w:spacing w:before="0" w:beforeAutospacing="0" w:after="0" w:line="360" w:lineRule="auto"/>
              <w:jc w:val="both"/>
              <w:rPr>
                <w:rStyle w:val="FontStyle12"/>
                <w:szCs w:val="28"/>
              </w:rPr>
            </w:pPr>
            <w:r>
              <w:rPr>
                <w:rStyle w:val="FontStyle12"/>
              </w:rPr>
              <w:t xml:space="preserve">2. </w:t>
            </w:r>
            <w:r>
              <w:rPr>
                <w:rStyle w:val="FontStyle12"/>
                <w:szCs w:val="28"/>
              </w:rPr>
              <w:t xml:space="preserve">Создание, модификация и удаление таблиц с использованием языка запросов </w:t>
            </w:r>
            <w:r>
              <w:rPr>
                <w:rStyle w:val="FontStyle12"/>
                <w:szCs w:val="28"/>
                <w:lang w:val="en-US"/>
              </w:rPr>
              <w:t>SQL</w:t>
            </w:r>
            <w:r>
              <w:rPr>
                <w:rStyle w:val="FontStyle12"/>
                <w:szCs w:val="28"/>
              </w:rPr>
              <w:t>. Операторы манипулирования данными.</w:t>
            </w:r>
          </w:p>
          <w:p w14:paraId="493E319D" w14:textId="3974599E" w:rsidR="005427AD" w:rsidRDefault="006053F8" w:rsidP="002758DB">
            <w:pPr>
              <w:spacing w:line="360" w:lineRule="auto"/>
              <w:jc w:val="both"/>
            </w:pPr>
            <w:r>
              <w:rPr>
                <w:rStyle w:val="FontStyle12"/>
              </w:rPr>
              <w:t xml:space="preserve">3. </w:t>
            </w:r>
            <w:r w:rsidR="002758D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проектировать </w:t>
            </w:r>
            <w:r w:rsidRPr="002758DB">
              <w:rPr>
                <w:sz w:val="24"/>
                <w:szCs w:val="24"/>
              </w:rPr>
              <w:t xml:space="preserve">реляционную базу данных транспортная компания «Арктика». Провести нормализацию (до 3 нормальной формы). Провести инфологическое проектирование, проанализировав предметную </w:t>
            </w:r>
            <w:r w:rsidR="002758DB" w:rsidRPr="002758DB">
              <w:rPr>
                <w:sz w:val="24"/>
                <w:szCs w:val="24"/>
              </w:rPr>
              <w:t>область, р</w:t>
            </w:r>
            <w:r w:rsidRPr="002758DB">
              <w:rPr>
                <w:sz w:val="24"/>
                <w:szCs w:val="24"/>
              </w:rPr>
              <w:t>азработать ER-диаграмму, учитывая нормализацию отношений. Выделить сущности</w:t>
            </w:r>
            <w:r w:rsidRPr="002758DB">
              <w:rPr>
                <w:sz w:val="24"/>
                <w:szCs w:val="24"/>
              </w:rPr>
              <w:t xml:space="preserve"> (не меньше трех): автобусы, водители, пассажиры и т.д., добавить атрибуты и домены, первичные ключи для каждой сущности. Указать тип связей между сущностями.</w:t>
            </w:r>
          </w:p>
        </w:tc>
      </w:tr>
    </w:tbl>
    <w:p w14:paraId="582AC598" w14:textId="77777777" w:rsidR="005427AD" w:rsidRDefault="005427AD"/>
    <w:p w14:paraId="7BEB4756" w14:textId="5D9C1E7D" w:rsidR="005427AD" w:rsidRDefault="006053F8">
      <w:pPr>
        <w:ind w:firstLine="720"/>
        <w:rPr>
          <w:sz w:val="24"/>
        </w:rPr>
      </w:pPr>
      <w:r>
        <w:rPr>
          <w:sz w:val="24"/>
        </w:rPr>
        <w:t>Преподаватель: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del w:id="69" w:author="NEO1" w:date="2025-06-23T10:09:00Z">
        <w:r w:rsidDel="00E276E1">
          <w:rPr>
            <w:sz w:val="24"/>
          </w:rPr>
          <w:delText>А.С. Черноусова</w:delText>
        </w:r>
      </w:del>
      <w:ins w:id="70" w:author="NEO1" w:date="2025-06-23T10:09:00Z">
        <w:r w:rsidR="00E276E1">
          <w:rPr>
            <w:sz w:val="24"/>
          </w:rPr>
          <w:t>П. А. Абрамова</w:t>
        </w:r>
      </w:ins>
    </w:p>
    <w:p w14:paraId="0C1C9665" w14:textId="77777777" w:rsidR="005427AD" w:rsidRDefault="005427AD">
      <w:pPr>
        <w:rPr>
          <w:sz w:val="22"/>
          <w:szCs w:val="22"/>
        </w:rPr>
      </w:pPr>
    </w:p>
    <w:sectPr w:rsidR="005427AD">
      <w:type w:val="continuous"/>
      <w:pgSz w:w="11909" w:h="16834"/>
      <w:pgMar w:top="567" w:right="454" w:bottom="79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319F6" w14:textId="77777777" w:rsidR="006053F8" w:rsidRDefault="006053F8">
      <w:r>
        <w:separator/>
      </w:r>
    </w:p>
  </w:endnote>
  <w:endnote w:type="continuationSeparator" w:id="0">
    <w:p w14:paraId="4947224A" w14:textId="77777777" w:rsidR="006053F8" w:rsidRDefault="0060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EA28A" w14:textId="77777777" w:rsidR="006053F8" w:rsidRDefault="006053F8">
      <w:r>
        <w:separator/>
      </w:r>
    </w:p>
  </w:footnote>
  <w:footnote w:type="continuationSeparator" w:id="0">
    <w:p w14:paraId="2DD73FFB" w14:textId="77777777" w:rsidR="006053F8" w:rsidRDefault="0060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C11"/>
    <w:multiLevelType w:val="multilevel"/>
    <w:tmpl w:val="F432A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">
    <w:nsid w:val="6D326453"/>
    <w:multiLevelType w:val="multilevel"/>
    <w:tmpl w:val="FC0C0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O1">
    <w15:presenceInfo w15:providerId="None" w15:userId="NEO1"/>
  </w15:person>
  <w15:person w15:author="Кузнецова Анастасия">
    <w15:presenceInfo w15:providerId="Windows Live" w15:userId="0cdfbd05f33a00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AD"/>
    <w:rsid w:val="00193208"/>
    <w:rsid w:val="001D2BFC"/>
    <w:rsid w:val="00253A89"/>
    <w:rsid w:val="002758DB"/>
    <w:rsid w:val="005427AD"/>
    <w:rsid w:val="006053F8"/>
    <w:rsid w:val="00680AAF"/>
    <w:rsid w:val="00A82C1A"/>
    <w:rsid w:val="00B02434"/>
    <w:rsid w:val="00CC5766"/>
    <w:rsid w:val="00E2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5F4F"/>
  <w15:docId w15:val="{FFABFCD0-EE89-4F33-815A-3B045956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tabs>
        <w:tab w:val="center" w:pos="4111"/>
      </w:tabs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6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8">
    <w:name w:val="Выделенная цитата Знак"/>
    <w:basedOn w:val="a0"/>
    <w:link w:val="a7"/>
    <w:uiPriority w:val="30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a">
    <w:name w:val="No Spacing"/>
    <w:basedOn w:val="a"/>
    <w:uiPriority w:val="1"/>
    <w:qFormat/>
  </w:style>
  <w:style w:type="character" w:styleId="ab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paragraph" w:styleId="af0">
    <w:name w:val="header"/>
    <w:basedOn w:val="a"/>
    <w:link w:val="af1"/>
    <w:uiPriority w:val="99"/>
    <w:unhideWhenUsed/>
    <w:pPr>
      <w:tabs>
        <w:tab w:val="center" w:pos="4844"/>
        <w:tab w:val="right" w:pos="9689"/>
      </w:tabs>
    </w:pPr>
  </w:style>
  <w:style w:type="character" w:customStyle="1" w:styleId="af1">
    <w:name w:val="Верхний колонтитул Знак"/>
    <w:basedOn w:val="a0"/>
    <w:link w:val="af0"/>
    <w:uiPriority w:val="99"/>
  </w:style>
  <w:style w:type="paragraph" w:styleId="af2">
    <w:name w:val="footer"/>
    <w:basedOn w:val="a"/>
    <w:link w:val="af3"/>
    <w:uiPriority w:val="99"/>
    <w:unhideWhenUsed/>
    <w:pPr>
      <w:tabs>
        <w:tab w:val="center" w:pos="4844"/>
        <w:tab w:val="right" w:pos="9689"/>
      </w:tabs>
    </w:pPr>
  </w:style>
  <w:style w:type="character" w:customStyle="1" w:styleId="af3">
    <w:name w:val="Нижний колонтитул Знак"/>
    <w:basedOn w:val="a0"/>
    <w:link w:val="af2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paragraph" w:styleId="afe">
    <w:name w:val="caption"/>
    <w:basedOn w:val="a"/>
    <w:next w:val="a"/>
    <w:qFormat/>
    <w:pPr>
      <w:tabs>
        <w:tab w:val="center" w:pos="4111"/>
      </w:tabs>
      <w:spacing w:before="240" w:after="2760"/>
      <w:jc w:val="both"/>
    </w:pPr>
    <w:rPr>
      <w:sz w:val="24"/>
    </w:rPr>
  </w:style>
  <w:style w:type="paragraph" w:styleId="aff">
    <w:name w:val="Body Text"/>
    <w:basedOn w:val="a"/>
    <w:link w:val="aff0"/>
    <w:pPr>
      <w:tabs>
        <w:tab w:val="center" w:pos="4111"/>
      </w:tabs>
      <w:spacing w:after="240"/>
      <w:jc w:val="center"/>
    </w:pPr>
    <w:rPr>
      <w:b/>
      <w:sz w:val="28"/>
    </w:rPr>
  </w:style>
  <w:style w:type="paragraph" w:styleId="aff1">
    <w:name w:val="Body Text Indent"/>
    <w:basedOn w:val="a"/>
    <w:pPr>
      <w:tabs>
        <w:tab w:val="center" w:pos="4111"/>
      </w:tabs>
      <w:ind w:left="317" w:hanging="317"/>
      <w:jc w:val="both"/>
    </w:pPr>
    <w:rPr>
      <w:sz w:val="24"/>
    </w:rPr>
  </w:style>
  <w:style w:type="paragraph" w:styleId="aff2">
    <w:name w:val="Title"/>
    <w:basedOn w:val="a"/>
    <w:link w:val="aff3"/>
    <w:qFormat/>
    <w:pPr>
      <w:jc w:val="center"/>
    </w:pPr>
    <w:rPr>
      <w:b/>
      <w:iCs/>
      <w:spacing w:val="20"/>
      <w:sz w:val="28"/>
      <w:szCs w:val="24"/>
    </w:rPr>
  </w:style>
  <w:style w:type="character" w:customStyle="1" w:styleId="aff0">
    <w:name w:val="Основной текст Знак"/>
    <w:basedOn w:val="a0"/>
    <w:link w:val="aff"/>
    <w:rPr>
      <w:b/>
      <w:sz w:val="28"/>
    </w:rPr>
  </w:style>
  <w:style w:type="character" w:customStyle="1" w:styleId="aff3">
    <w:name w:val="Название Знак"/>
    <w:basedOn w:val="a0"/>
    <w:link w:val="aff2"/>
    <w:rPr>
      <w:b/>
      <w:iCs/>
      <w:spacing w:val="20"/>
      <w:sz w:val="28"/>
      <w:szCs w:val="24"/>
    </w:rPr>
  </w:style>
  <w:style w:type="paragraph" w:styleId="aff4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f5">
    <w:name w:val="Базовый"/>
    <w:pPr>
      <w:tabs>
        <w:tab w:val="left" w:pos="709"/>
      </w:tabs>
      <w:spacing w:line="200" w:lineRule="atLeast"/>
    </w:pPr>
    <w:rPr>
      <w:rFonts w:eastAsia="Arial Unicode MS"/>
      <w:sz w:val="24"/>
      <w:szCs w:val="24"/>
    </w:rPr>
  </w:style>
  <w:style w:type="paragraph" w:styleId="aff6">
    <w:name w:val="Balloon Text"/>
    <w:basedOn w:val="a"/>
    <w:link w:val="aff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0"/>
    <w:link w:val="aff6"/>
    <w:uiPriority w:val="99"/>
    <w:semiHidden/>
    <w:rPr>
      <w:rFonts w:ascii="Tahoma" w:hAnsi="Tahoma" w:cs="Tahoma"/>
      <w:sz w:val="16"/>
      <w:szCs w:val="16"/>
    </w:rPr>
  </w:style>
  <w:style w:type="paragraph" w:styleId="aff8">
    <w:name w:val="Normal (Web)"/>
    <w:basedOn w:val="a"/>
    <w:uiPriority w:val="99"/>
    <w:unhideWhenUsed/>
    <w:pPr>
      <w:spacing w:before="100" w:beforeAutospacing="1" w:after="142" w:line="288" w:lineRule="auto"/>
    </w:pPr>
    <w:rPr>
      <w:sz w:val="24"/>
      <w:szCs w:val="24"/>
    </w:rPr>
  </w:style>
  <w:style w:type="character" w:customStyle="1" w:styleId="FontStyle12">
    <w:name w:val="Font Style12"/>
    <w:uiPriority w:val="99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pPr>
      <w:widowControl w:val="0"/>
      <w:jc w:val="both"/>
    </w:pPr>
    <w:rPr>
      <w:sz w:val="24"/>
      <w:szCs w:val="24"/>
    </w:rPr>
  </w:style>
  <w:style w:type="paragraph" w:styleId="aff9">
    <w:name w:val="Revision"/>
    <w:hidden/>
    <w:uiPriority w:val="99"/>
    <w:semiHidden/>
    <w:rsid w:val="00253A89"/>
  </w:style>
  <w:style w:type="character" w:styleId="affa">
    <w:name w:val="annotation reference"/>
    <w:basedOn w:val="a0"/>
    <w:uiPriority w:val="99"/>
    <w:semiHidden/>
    <w:unhideWhenUsed/>
    <w:rsid w:val="00193208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193208"/>
  </w:style>
  <w:style w:type="character" w:customStyle="1" w:styleId="affc">
    <w:name w:val="Текст примечания Знак"/>
    <w:basedOn w:val="a0"/>
    <w:link w:val="affb"/>
    <w:uiPriority w:val="99"/>
    <w:semiHidden/>
    <w:rsid w:val="00193208"/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193208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193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9AE65-9957-4210-BE50-A404114B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29</Pages>
  <Words>5094</Words>
  <Characters>29042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ВЦ</Company>
  <LinksUpToDate>false</LinksUpToDate>
  <CharactersWithSpaces>34068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creator>User</dc:creator>
  <cp:lastModifiedBy>NEO1</cp:lastModifiedBy>
  <cp:revision>6</cp:revision>
  <dcterms:created xsi:type="dcterms:W3CDTF">2024-05-21T06:22:00Z</dcterms:created>
  <dcterms:modified xsi:type="dcterms:W3CDTF">2025-06-23T07:09:00Z</dcterms:modified>
</cp:coreProperties>
</file>