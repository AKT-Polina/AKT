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F504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 w14:paraId="77DC8513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1EA15F2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C58E26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28F3063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E42B385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FED9DA1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9C4F8B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2485518E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996715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180F6B3" w14:textId="77777777">
        <w:tc>
          <w:tcPr>
            <w:tcW w:w="2835" w:type="dxa"/>
            <w:vAlign w:val="center"/>
          </w:tcPr>
          <w:p w14:paraId="0B876F7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5CB5BE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45909D0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57E6058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2E6E7438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5E6D44F6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</w:t>
            </w:r>
          </w:p>
          <w:p w14:paraId="20FB692F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7FF056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D7FAF7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67A4629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BE2710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3916129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ED44C5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CB0E2E0" w14:textId="77777777">
        <w:trPr>
          <w:trHeight w:val="2904"/>
        </w:trPr>
        <w:tc>
          <w:tcPr>
            <w:tcW w:w="10064" w:type="dxa"/>
            <w:gridSpan w:val="3"/>
          </w:tcPr>
          <w:p w14:paraId="5B85161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BADE4ED" w14:textId="77777777" w:rsidR="005427AD" w:rsidRDefault="00000000">
            <w:pPr>
              <w:pStyle w:val="aff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проектирования структур баз данных.</w:t>
            </w:r>
          </w:p>
          <w:p w14:paraId="793406C6" w14:textId="77777777" w:rsidR="005427AD" w:rsidRDefault="00000000">
            <w:pPr>
              <w:pStyle w:val="aff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области: классификация и обзор современных систем управления базами данных, состав и пользователи СУБД.</w:t>
            </w:r>
          </w:p>
          <w:p w14:paraId="7857003B" w14:textId="46A23073" w:rsidR="005427AD" w:rsidRDefault="002758DB" w:rsidP="002758DB">
            <w:pPr>
              <w:pStyle w:val="aff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8DB">
              <w:rPr>
                <w:rFonts w:ascii="Times New Roman" w:hAnsi="Times New Roman" w:cs="Times New Roman"/>
                <w:sz w:val="24"/>
                <w:szCs w:val="24"/>
              </w:rPr>
              <w:t>Спроектировать реляционную базу данных городской больницы. Провести нормализацию (до 3 нормальной формы).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Провести инфологическое проектирование, проанализировав предметную область, разработать ER-диаграмму, учитывая нормализацию отношений. Выделить сущности (не меньше трех): отделения, сотрудники, пациенты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68FC8690" w14:textId="77777777" w:rsidR="005427AD" w:rsidRDefault="00000000">
      <w:pPr>
        <w:pStyle w:val="afe"/>
        <w:tabs>
          <w:tab w:val="clear" w:pos="4111"/>
          <w:tab w:val="center" w:pos="-709"/>
          <w:tab w:val="left" w:pos="7088"/>
        </w:tabs>
        <w:spacing w:before="120" w:after="0"/>
        <w:ind w:firstLine="851"/>
        <w:jc w:val="left"/>
      </w:pPr>
      <w:r>
        <w:t>Преподаватель:</w:t>
      </w:r>
      <w:r>
        <w:tab/>
      </w:r>
      <w:r>
        <w:tab/>
      </w:r>
      <w:r>
        <w:tab/>
        <w:t>А.С. Черноусова</w:t>
      </w:r>
    </w:p>
    <w:p w14:paraId="3AC31E53" w14:textId="77777777" w:rsidR="005427AD" w:rsidRDefault="005427AD"/>
    <w:p w14:paraId="6A6F3216" w14:textId="77777777" w:rsidR="005427AD" w:rsidRDefault="00000000">
      <w:pPr>
        <w:jc w:val="center"/>
        <w:rPr>
          <w:b/>
          <w:sz w:val="24"/>
          <w:szCs w:val="24"/>
        </w:rPr>
      </w:pPr>
      <w:r>
        <w:br w:type="page" w:clear="all"/>
      </w:r>
      <w:r>
        <w:rPr>
          <w:b/>
          <w:sz w:val="24"/>
          <w:szCs w:val="24"/>
        </w:rPr>
        <w:lastRenderedPageBreak/>
        <w:t>ФЕДЕРАЛЬНОЕ ГОСУДАРСТВЕННОЕ БЮДЖЕТНОЕ ОБРАЗОВАТЕЛЬНОЕ</w:t>
      </w:r>
    </w:p>
    <w:p w14:paraId="46E17153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1C5563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1A8A613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9C13D6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155D3C89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34E81C6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795691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9ED6581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335BF103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8F010C7" w14:textId="77777777">
        <w:tc>
          <w:tcPr>
            <w:tcW w:w="2835" w:type="dxa"/>
            <w:vAlign w:val="center"/>
          </w:tcPr>
          <w:p w14:paraId="6939D03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9F4A1F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8F598F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30F9B2E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6509E08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DCB8482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</w:t>
            </w:r>
          </w:p>
          <w:p w14:paraId="53A71C6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4CF9AFED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21DEF16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0DF3816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0E7764A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55D518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80CAA5A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4945C53" w14:textId="77777777">
        <w:trPr>
          <w:trHeight w:val="2904"/>
        </w:trPr>
        <w:tc>
          <w:tcPr>
            <w:tcW w:w="10064" w:type="dxa"/>
            <w:gridSpan w:val="3"/>
          </w:tcPr>
          <w:p w14:paraId="0CC08EC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232B5D2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Особенности реляционной модели и этапов проектирования баз данных.</w:t>
            </w:r>
          </w:p>
          <w:p w14:paraId="7E761C57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Нормализация баз данных: понятие и виды нормальных форм.</w:t>
            </w:r>
          </w:p>
          <w:p w14:paraId="734DCC0E" w14:textId="553651C9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rStyle w:val="FontStyle12"/>
              </w:rPr>
              <w:t>С</w:t>
            </w:r>
            <w:r>
              <w:rPr>
                <w:rStyle w:val="FontStyle12"/>
              </w:rPr>
              <w:t>проектировать реляционную базу данных школы. Провести нормализацию (до 3 нормальной формы). Провести инфологическое проектирование, проанализировав предметную область</w:t>
            </w:r>
            <w:r w:rsidR="002758DB">
              <w:rPr>
                <w:rStyle w:val="FontStyle12"/>
              </w:rPr>
              <w:t>, р</w:t>
            </w:r>
            <w:r>
              <w:rPr>
                <w:rStyle w:val="FontStyle12"/>
              </w:rPr>
              <w:t>азработать ER-диаграмму, учитывая нормализацию отношений. Выделить сущности (не меньше трех): сотрудники, учащиеся, предметы и т.д., добавить атрибуты и домены, первичные ключи для каждой сущности. Указать тип связей между сущностями.</w:t>
            </w:r>
          </w:p>
          <w:p w14:paraId="0A9A17EC" w14:textId="77777777" w:rsidR="005427AD" w:rsidRDefault="005427AD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</w:pPr>
          </w:p>
        </w:tc>
      </w:tr>
    </w:tbl>
    <w:p w14:paraId="5AA6C0B4" w14:textId="77777777" w:rsidR="005427AD" w:rsidRDefault="005427AD"/>
    <w:p w14:paraId="4A3BB074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6EED1DAA" w14:textId="77777777" w:rsidR="005427AD" w:rsidRDefault="005427AD">
      <w:pPr>
        <w:ind w:firstLine="720"/>
        <w:rPr>
          <w:sz w:val="22"/>
        </w:rPr>
      </w:pPr>
    </w:p>
    <w:p w14:paraId="1998068F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784062E7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591F38A5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DCCEE2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59DA253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20D1916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2C41CF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89930C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7F17A2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55E893B8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677DA5A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164987E3" w14:textId="77777777">
        <w:tc>
          <w:tcPr>
            <w:tcW w:w="2835" w:type="dxa"/>
            <w:vAlign w:val="center"/>
          </w:tcPr>
          <w:p w14:paraId="4F0086B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23DC48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6A9F81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719E696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53EB4B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1A6B22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3</w:t>
            </w:r>
          </w:p>
          <w:p w14:paraId="630D89C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96BDB62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9CBFFA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21B0389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616340C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37B94AB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A7359D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08283DDB" w14:textId="77777777">
        <w:trPr>
          <w:trHeight w:val="2904"/>
        </w:trPr>
        <w:tc>
          <w:tcPr>
            <w:tcW w:w="10064" w:type="dxa"/>
            <w:gridSpan w:val="3"/>
          </w:tcPr>
          <w:p w14:paraId="1DEEC497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BF8A660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1. Основные понятия языка запросов SQL: синтаксис операторов, типы данных.</w:t>
            </w:r>
          </w:p>
          <w:p w14:paraId="3D13A2B1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2. Средства проектирования структур баз данных.</w:t>
            </w:r>
          </w:p>
          <w:p w14:paraId="00D1B563" w14:textId="222F8025" w:rsidR="005427AD" w:rsidRDefault="00000000" w:rsidP="00CC5766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магазина одежды. Провести нормализацию (до 3 нормальной формы). Провести инфологическое проектирование, проанализировав предметную область</w:t>
            </w:r>
            <w:r w:rsidR="002758DB">
              <w:rPr>
                <w:sz w:val="24"/>
                <w:szCs w:val="24"/>
              </w:rPr>
              <w:t>, р</w:t>
            </w:r>
            <w:r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вещи, страна изготовитель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0AD9B874" w14:textId="77777777" w:rsidR="005427AD" w:rsidRDefault="005427AD"/>
    <w:p w14:paraId="5D85FA77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77E691E3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6377B423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02469A87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9A2F18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B18A2A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B24027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5F801C85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0D313A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CA4BDE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6715825B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3F36D58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AE7BC19" w14:textId="77777777">
        <w:tc>
          <w:tcPr>
            <w:tcW w:w="2835" w:type="dxa"/>
            <w:vAlign w:val="center"/>
          </w:tcPr>
          <w:p w14:paraId="35AB125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EEB22B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DA0A10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364E407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30BF48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2CB12DC6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4</w:t>
            </w:r>
          </w:p>
          <w:p w14:paraId="2435BE1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CCAB5A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7A68E3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BAAE50A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4621A3A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38FEA2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317962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E547245" w14:textId="77777777">
        <w:trPr>
          <w:trHeight w:val="2904"/>
        </w:trPr>
        <w:tc>
          <w:tcPr>
            <w:tcW w:w="10064" w:type="dxa"/>
            <w:gridSpan w:val="3"/>
          </w:tcPr>
          <w:p w14:paraId="7727B676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98FD397" w14:textId="77777777" w:rsidR="005427AD" w:rsidRDefault="00000000">
            <w:pPr>
              <w:pStyle w:val="aff8"/>
              <w:spacing w:before="0" w:beforeAutospacing="0" w:after="0" w:line="360" w:lineRule="auto"/>
            </w:pPr>
            <w:r>
              <w:t>1. Сортировка и группировка данных на языке запросов SQL: виды операторов, синтаксис.</w:t>
            </w:r>
          </w:p>
          <w:p w14:paraId="2DB5121C" w14:textId="77777777" w:rsidR="005427AD" w:rsidRDefault="00000000">
            <w:pPr>
              <w:pStyle w:val="aff8"/>
              <w:spacing w:before="0" w:beforeAutospacing="0" w:after="0" w:line="360" w:lineRule="auto"/>
            </w:pPr>
            <w:r>
              <w:t>2. Основные этапы проектирования баз данных, жизненный цикл баз данных.</w:t>
            </w:r>
          </w:p>
          <w:p w14:paraId="2CBEC9E7" w14:textId="105A87D3" w:rsidR="005427AD" w:rsidRDefault="00000000" w:rsidP="002758DB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музея современного искусства. Провести нормализацию (до 3 нормальной формы).</w:t>
            </w:r>
            <w:r w:rsidR="002758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Провести инфологическое проектирование, проанализировав предметную </w:t>
            </w:r>
            <w:r w:rsidR="002758DB">
              <w:rPr>
                <w:sz w:val="24"/>
                <w:szCs w:val="24"/>
              </w:rPr>
              <w:t>область, р</w:t>
            </w:r>
            <w:r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экспонаты, залы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8B08240" w14:textId="77777777" w:rsidR="005427AD" w:rsidRDefault="005427AD"/>
    <w:p w14:paraId="2681D281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5D755F13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7ACD4F4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3167BF99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742E11D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66F6D5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1BC1EBB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97B6CF1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0F0F47A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583B722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B9748BC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5CE5D30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124B1D3" w14:textId="77777777">
        <w:tc>
          <w:tcPr>
            <w:tcW w:w="2835" w:type="dxa"/>
            <w:vAlign w:val="center"/>
          </w:tcPr>
          <w:p w14:paraId="08D9F54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CA240A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796836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143B1C1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3AB1A83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C8F74F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5</w:t>
            </w:r>
          </w:p>
          <w:p w14:paraId="3685FA0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4CD6768D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A8ED10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33F67A53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11BF882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7BD6733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D0EF04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1E655911" w14:textId="77777777">
        <w:trPr>
          <w:trHeight w:val="2904"/>
        </w:trPr>
        <w:tc>
          <w:tcPr>
            <w:tcW w:w="10064" w:type="dxa"/>
            <w:gridSpan w:val="3"/>
          </w:tcPr>
          <w:p w14:paraId="27C6EA5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51984E5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Концептуальное проектирование баз данных: создание ER-модели, особенности.</w:t>
            </w:r>
          </w:p>
          <w:p w14:paraId="0F0C04E2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Основы реляционной алгебры: основные понятия, операции над множествами, специальные операции. </w:t>
            </w:r>
          </w:p>
          <w:p w14:paraId="65704073" w14:textId="3DF2AEFA" w:rsidR="005427AD" w:rsidRDefault="00000000" w:rsidP="00CC5766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CC5766">
              <w:rPr>
                <w:sz w:val="24"/>
                <w:szCs w:val="24"/>
              </w:rPr>
              <w:t xml:space="preserve">реляционную базу данных гостиницы «Северная Двина».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гости, контакты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31169A1F" w14:textId="77777777" w:rsidR="005427AD" w:rsidRDefault="005427AD"/>
    <w:p w14:paraId="4B2372E6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29FBC104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3A2879A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3DD045F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7A194BC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377D07D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2A237A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43D706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340F34B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665CA3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A0A6363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B939F8A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7DE10DF" w14:textId="77777777">
        <w:tc>
          <w:tcPr>
            <w:tcW w:w="2835" w:type="dxa"/>
            <w:vAlign w:val="center"/>
          </w:tcPr>
          <w:p w14:paraId="395C2B0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1FEC7B3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4E4009F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09CAC41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2D14FC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72EEE36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6</w:t>
            </w:r>
          </w:p>
          <w:p w14:paraId="5195E8C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F0F69A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0D557D0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23A9EFC7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4960594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04E6E5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2BEB95C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44E13307" w14:textId="77777777">
        <w:trPr>
          <w:trHeight w:val="2904"/>
        </w:trPr>
        <w:tc>
          <w:tcPr>
            <w:tcW w:w="10064" w:type="dxa"/>
            <w:gridSpan w:val="3"/>
          </w:tcPr>
          <w:p w14:paraId="6D39EE1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270A3BA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Изобразительные средства, используемые в ER-моделировании.</w:t>
            </w:r>
          </w:p>
          <w:p w14:paraId="164604A5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>2. Принципы проектирования баз данных, обеспечение непротиворечивости и целостности данных.</w:t>
            </w:r>
          </w:p>
          <w:p w14:paraId="0A6AF90E" w14:textId="1353C9C9" w:rsidR="005427AD" w:rsidRDefault="00000000" w:rsidP="00CC5766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университета. Провести нормализацию (до 3 нормальной </w:t>
            </w:r>
            <w:r w:rsidRPr="00CC5766">
              <w:rPr>
                <w:sz w:val="24"/>
                <w:szCs w:val="24"/>
              </w:rPr>
              <w:t xml:space="preserve">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кафедры, сотрудники, студенты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0E6F5C14" w14:textId="77777777" w:rsidR="005427AD" w:rsidRDefault="005427AD"/>
    <w:p w14:paraId="612C1825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73A73C13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71B88FA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506CB38B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7530B14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80E3CE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0543154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9950B54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5E085F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180E0B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83AF52C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8DC8782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EC03C62" w14:textId="77777777">
        <w:tc>
          <w:tcPr>
            <w:tcW w:w="2835" w:type="dxa"/>
            <w:vAlign w:val="center"/>
          </w:tcPr>
          <w:p w14:paraId="0F4736B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3A0A853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40A6339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4315740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29102FE5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D0A1C63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7</w:t>
            </w:r>
          </w:p>
          <w:p w14:paraId="37EFE4A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9237053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2F98E69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7D2D872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0EC639A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659D690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2D3B47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438A8A76" w14:textId="77777777">
        <w:trPr>
          <w:trHeight w:val="2904"/>
        </w:trPr>
        <w:tc>
          <w:tcPr>
            <w:tcW w:w="10064" w:type="dxa"/>
            <w:gridSpan w:val="3"/>
          </w:tcPr>
          <w:p w14:paraId="5FD96A0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2C61E4F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1. Язык запросов SQL: основные понятия, операторы, синтаксис. </w:t>
            </w:r>
          </w:p>
          <w:p w14:paraId="75858F44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Особенности реляционной модели и проектирования баз данных.</w:t>
            </w:r>
          </w:p>
          <w:p w14:paraId="4B3B787F" w14:textId="54A87C12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спортивного клуба. Провести нормализацию (до 3 нормальной </w:t>
            </w:r>
            <w:r w:rsidRPr="00CC5766">
              <w:rPr>
                <w:sz w:val="24"/>
                <w:szCs w:val="24"/>
              </w:rPr>
              <w:t>формы).</w:t>
            </w:r>
            <w:r w:rsidR="002758DB" w:rsidRPr="00CC5766">
              <w:rPr>
                <w:sz w:val="24"/>
                <w:szCs w:val="24"/>
              </w:rPr>
              <w:t xml:space="preserve"> </w:t>
            </w:r>
            <w:r w:rsidRPr="00CC5766">
              <w:rPr>
                <w:sz w:val="24"/>
                <w:szCs w:val="24"/>
              </w:rPr>
              <w:t xml:space="preserve">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клиенты, контакты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34EEA10B" w14:textId="77777777" w:rsidR="005427AD" w:rsidRDefault="005427AD"/>
    <w:p w14:paraId="41A4E41C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6DCFDA17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59EE8EF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FEFF8F1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42E138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16AF59E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018366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1BEAE3B5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1D2E60A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73E0471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13D1182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ED57361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BE45C65" w14:textId="77777777">
        <w:tc>
          <w:tcPr>
            <w:tcW w:w="2835" w:type="dxa"/>
            <w:vAlign w:val="center"/>
          </w:tcPr>
          <w:p w14:paraId="3DB8313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5E4426A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78BA63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4373714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3ECCA128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B4F4D8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8</w:t>
            </w:r>
          </w:p>
          <w:p w14:paraId="3C5D1CC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5B2548F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06C392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2D9E484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4C2050C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0EC7BE4F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FDC924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585E050" w14:textId="77777777">
        <w:trPr>
          <w:trHeight w:val="2904"/>
        </w:trPr>
        <w:tc>
          <w:tcPr>
            <w:tcW w:w="10064" w:type="dxa"/>
            <w:gridSpan w:val="3"/>
          </w:tcPr>
          <w:p w14:paraId="32B98E25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38EFA3C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1. Создание, модификация и удаление таблиц с использованием языка запросов </w:t>
            </w:r>
            <w:r>
              <w:rPr>
                <w:rStyle w:val="FontStyle12"/>
                <w:szCs w:val="28"/>
                <w:lang w:val="en-US"/>
              </w:rPr>
              <w:t>SQL</w:t>
            </w:r>
            <w:r>
              <w:rPr>
                <w:rStyle w:val="FontStyle12"/>
                <w:szCs w:val="28"/>
              </w:rPr>
              <w:t>. Операторы манипулирования данными.</w:t>
            </w:r>
          </w:p>
          <w:p w14:paraId="6F228CA3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Изобразительные средства, используемые в ER-моделировании.</w:t>
            </w:r>
          </w:p>
          <w:p w14:paraId="04E237DE" w14:textId="0151E60A" w:rsidR="005427AD" w:rsidRDefault="00000000" w:rsidP="00CC5766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авиакомпании «ООО Белый мишка». Провести нормализацию (до 3 </w:t>
            </w:r>
            <w:r w:rsidRPr="00CC5766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отделы, сотрудники, маршруты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BFB64C2" w14:textId="77777777" w:rsidR="005427AD" w:rsidRDefault="005427AD"/>
    <w:p w14:paraId="66553E84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6F4C3833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5A14EC18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6FB24063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45D16D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2422022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DD76CA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C701444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2C6471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BA368F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6FEE3D5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B77586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1362920" w14:textId="77777777">
        <w:tc>
          <w:tcPr>
            <w:tcW w:w="2835" w:type="dxa"/>
            <w:vAlign w:val="center"/>
          </w:tcPr>
          <w:p w14:paraId="1C86D17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B1E939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5F115ED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386FA370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2DDDD0E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1A4509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9</w:t>
            </w:r>
          </w:p>
          <w:p w14:paraId="07B4717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070EBEC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7717777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A4F6CBE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340BA4B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3DBBE03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B94A97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2C63047" w14:textId="77777777">
        <w:trPr>
          <w:trHeight w:val="2904"/>
        </w:trPr>
        <w:tc>
          <w:tcPr>
            <w:tcW w:w="10064" w:type="dxa"/>
            <w:gridSpan w:val="3"/>
          </w:tcPr>
          <w:p w14:paraId="55D483DF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4D3D448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 xml:space="preserve">1. </w:t>
            </w:r>
            <w:r>
              <w:t>Основные понятия теории баз данных, требования к базам данных</w:t>
            </w:r>
          </w:p>
          <w:p w14:paraId="5D83B8ED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t xml:space="preserve">2. </w:t>
            </w:r>
            <w:r>
              <w:rPr>
                <w:rStyle w:val="FontStyle12"/>
                <w:szCs w:val="28"/>
              </w:rPr>
              <w:t>Средства проектирования структур баз данных.</w:t>
            </w:r>
          </w:p>
          <w:p w14:paraId="598A8968" w14:textId="2FFD4FB4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ресторана японской кухни «Токио-суши». </w:t>
            </w:r>
            <w:r w:rsidRPr="00CC5766">
              <w:rPr>
                <w:sz w:val="24"/>
                <w:szCs w:val="24"/>
              </w:rPr>
              <w:t xml:space="preserve">Провести нормализацию (до 3 нормальной формы). </w:t>
            </w:r>
            <w:r w:rsidR="002758DB" w:rsidRPr="00CC5766">
              <w:rPr>
                <w:sz w:val="24"/>
                <w:szCs w:val="24"/>
              </w:rPr>
              <w:t>П</w:t>
            </w:r>
            <w:r w:rsidRPr="00CC5766">
              <w:rPr>
                <w:sz w:val="24"/>
                <w:szCs w:val="24"/>
              </w:rPr>
              <w:t xml:space="preserve">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меню, поставщики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836D0EE" w14:textId="77777777" w:rsidR="005427AD" w:rsidRDefault="005427AD"/>
    <w:p w14:paraId="69FA430E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40EB4F05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1E4351F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7ACB186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723230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7A03394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8B9370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481DB0C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4BD0F5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403188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05D01623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AEDE73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CE5F871" w14:textId="77777777">
        <w:tc>
          <w:tcPr>
            <w:tcW w:w="2835" w:type="dxa"/>
            <w:vAlign w:val="center"/>
          </w:tcPr>
          <w:p w14:paraId="33CB68F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1D87AD7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9169C3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7374296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A65F1AB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3F51A7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10</w:t>
            </w:r>
          </w:p>
          <w:p w14:paraId="2D043B6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6682D9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5AA032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646B379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160026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0B49BE6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271B49A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E69EC03" w14:textId="77777777">
        <w:trPr>
          <w:trHeight w:val="2904"/>
        </w:trPr>
        <w:tc>
          <w:tcPr>
            <w:tcW w:w="10064" w:type="dxa"/>
            <w:gridSpan w:val="3"/>
          </w:tcPr>
          <w:p w14:paraId="7D78E049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21415D89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Типы моделей данных. Реляционная модель данных.</w:t>
            </w:r>
          </w:p>
          <w:p w14:paraId="63AE24EA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Классификация и обзор современных систем управления базами данных, состав и пользователи СУБД.</w:t>
            </w:r>
          </w:p>
          <w:p w14:paraId="4DCA213C" w14:textId="39B22838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картинной галереи «</w:t>
            </w:r>
            <w:r>
              <w:rPr>
                <w:sz w:val="24"/>
                <w:szCs w:val="24"/>
                <w:lang w:val="en-US"/>
              </w:rPr>
              <w:t>Art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stock</w:t>
            </w:r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CC5766">
              <w:rPr>
                <w:sz w:val="24"/>
                <w:szCs w:val="24"/>
              </w:rPr>
              <w:t xml:space="preserve">нормальной формы). </w:t>
            </w:r>
            <w:r w:rsidR="002758DB" w:rsidRPr="00CC5766">
              <w:rPr>
                <w:sz w:val="24"/>
                <w:szCs w:val="24"/>
              </w:rPr>
              <w:t>П</w:t>
            </w:r>
            <w:r w:rsidRPr="00CC5766">
              <w:rPr>
                <w:sz w:val="24"/>
                <w:szCs w:val="24"/>
              </w:rPr>
              <w:t xml:space="preserve">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подразделения, сотрудники, художники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0901A8A" w14:textId="77777777" w:rsidR="005427AD" w:rsidRDefault="005427AD"/>
    <w:p w14:paraId="5356E5BE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47B87A0C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0B2EF7E7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3E90EB8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3EE66C5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8D7ABC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4E617D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A2E2498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173EB4C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5BA952A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09D42118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A063C15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9A96CA9" w14:textId="77777777">
        <w:tc>
          <w:tcPr>
            <w:tcW w:w="2835" w:type="dxa"/>
            <w:vAlign w:val="center"/>
          </w:tcPr>
          <w:p w14:paraId="4C3BCB7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CF98C4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C86E61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5E35F4F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702B3A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1DB3731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11</w:t>
            </w:r>
          </w:p>
          <w:p w14:paraId="085366F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2A1E64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180AFAE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7847EE45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A8CBE0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04641BFF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F92B153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DD94CAF" w14:textId="77777777">
        <w:trPr>
          <w:trHeight w:val="2904"/>
        </w:trPr>
        <w:tc>
          <w:tcPr>
            <w:tcW w:w="10064" w:type="dxa"/>
            <w:gridSpan w:val="3"/>
          </w:tcPr>
          <w:p w14:paraId="43BA4904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C8FEC14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bCs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bCs/>
              </w:rPr>
              <w:t>Логическая и физическая независимость данных: определение, использование, понятие логического и физического уровней.</w:t>
            </w:r>
          </w:p>
          <w:p w14:paraId="18609C00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2. Концептуальное проектирование баз данных, создание ER-модели.</w:t>
            </w:r>
          </w:p>
          <w:p w14:paraId="1D3B0FC9" w14:textId="02B21127" w:rsidR="005427AD" w:rsidRDefault="00000000" w:rsidP="002758DB">
            <w:pPr>
              <w:spacing w:line="360" w:lineRule="auto"/>
              <w:jc w:val="both"/>
            </w:pPr>
            <w:r>
              <w:rPr>
                <w:bCs/>
                <w:sz w:val="24"/>
              </w:rPr>
              <w:t>3</w:t>
            </w:r>
            <w:r>
              <w:rPr>
                <w:bCs/>
              </w:rPr>
              <w:t xml:space="preserve">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CC5766">
              <w:rPr>
                <w:sz w:val="24"/>
                <w:szCs w:val="24"/>
              </w:rPr>
              <w:t>реляционную базу данных кондитерской «</w:t>
            </w:r>
            <w:r w:rsidRPr="00CC5766">
              <w:rPr>
                <w:sz w:val="24"/>
                <w:szCs w:val="24"/>
                <w:lang w:val="en-US"/>
              </w:rPr>
              <w:t>Z</w:t>
            </w:r>
            <w:proofErr w:type="spellStart"/>
            <w:r w:rsidRPr="00CC5766">
              <w:rPr>
                <w:sz w:val="24"/>
                <w:szCs w:val="24"/>
              </w:rPr>
              <w:t>ефирка</w:t>
            </w:r>
            <w:proofErr w:type="spellEnd"/>
            <w:r w:rsidRPr="00CC5766">
              <w:rPr>
                <w:sz w:val="24"/>
                <w:szCs w:val="24"/>
              </w:rPr>
              <w:t xml:space="preserve"> 2.0».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заказчики, изделия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45FDE65" w14:textId="77777777" w:rsidR="005427AD" w:rsidRDefault="005427AD"/>
    <w:p w14:paraId="3CE3963E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0207A24B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79E9BB95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6CE4702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0286D64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09D7C86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630B48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58A489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510BF0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E7E0D8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14DA73B4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B956A9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67DD4E2" w14:textId="77777777">
        <w:tc>
          <w:tcPr>
            <w:tcW w:w="2835" w:type="dxa"/>
            <w:vAlign w:val="center"/>
          </w:tcPr>
          <w:p w14:paraId="4E266D5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333E21B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1A115C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4BCDE72F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352AD935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7DB85A5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12</w:t>
            </w:r>
          </w:p>
          <w:p w14:paraId="4BA2D80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4146F45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A17847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342B109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408E894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3734341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8BE458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611AE503" w14:textId="77777777">
        <w:trPr>
          <w:trHeight w:val="2904"/>
        </w:trPr>
        <w:tc>
          <w:tcPr>
            <w:tcW w:w="10064" w:type="dxa"/>
            <w:gridSpan w:val="3"/>
          </w:tcPr>
          <w:p w14:paraId="045CCC94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77210182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понятия языка SQL. Синтаксис операторов, типы данных</w:t>
            </w:r>
          </w:p>
          <w:p w14:paraId="4843DDD3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Принципы проектирования баз данных, понятие непротиворечивости и целостности данных.</w:t>
            </w:r>
          </w:p>
          <w:p w14:paraId="26FD5E64" w14:textId="303FAF9B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картинной галереи «</w:t>
            </w:r>
            <w:r>
              <w:rPr>
                <w:sz w:val="24"/>
                <w:szCs w:val="24"/>
                <w:lang w:val="en-US"/>
              </w:rPr>
              <w:t>Art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stock</w:t>
            </w:r>
            <w:r>
              <w:rPr>
                <w:sz w:val="24"/>
                <w:szCs w:val="24"/>
              </w:rPr>
              <w:t xml:space="preserve">». Провести нормализацию (до 3 нормальной </w:t>
            </w:r>
            <w:r w:rsidRPr="00CC5766">
              <w:rPr>
                <w:sz w:val="24"/>
                <w:szCs w:val="24"/>
              </w:rPr>
              <w:t xml:space="preserve">формы). </w:t>
            </w:r>
            <w:r w:rsidR="002758DB" w:rsidRPr="00CC5766">
              <w:rPr>
                <w:sz w:val="24"/>
                <w:szCs w:val="24"/>
              </w:rPr>
              <w:t>П</w:t>
            </w:r>
            <w:r w:rsidRPr="00CC5766">
              <w:rPr>
                <w:sz w:val="24"/>
                <w:szCs w:val="24"/>
              </w:rPr>
              <w:t xml:space="preserve">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подразделения, сотрудники, художники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FD09741" w14:textId="77777777" w:rsidR="005427AD" w:rsidRDefault="005427AD"/>
    <w:p w14:paraId="6047796B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3109F1C9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658D85C8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01523AB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AA3A8B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038C68B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C994F6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6087FAFB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BB463D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32674E8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03D6571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E698150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CE107B9" w14:textId="77777777">
        <w:tc>
          <w:tcPr>
            <w:tcW w:w="2835" w:type="dxa"/>
            <w:vAlign w:val="center"/>
          </w:tcPr>
          <w:p w14:paraId="009284B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0FF9881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2E5C12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732EE2D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8C2590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2DD6D0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13</w:t>
            </w:r>
          </w:p>
          <w:p w14:paraId="03AC947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EC75FF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11B83D1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40C6DD0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4BDDAD9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258BCD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715249A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0541ACA5" w14:textId="77777777">
        <w:trPr>
          <w:trHeight w:val="2904"/>
        </w:trPr>
        <w:tc>
          <w:tcPr>
            <w:tcW w:w="10064" w:type="dxa"/>
            <w:gridSpan w:val="3"/>
          </w:tcPr>
          <w:p w14:paraId="5FF245E8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C70BF4D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Нормализация баз данных, понятие и виды нормальных форм</w:t>
            </w:r>
          </w:p>
          <w:p w14:paraId="3C67EE00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  <w:szCs w:val="28"/>
              </w:rPr>
              <w:t>Основы реляционной алгебры: основные понятия, операции над множествами, специальные операции.</w:t>
            </w:r>
          </w:p>
          <w:p w14:paraId="4E6B4BA4" w14:textId="16408A3A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игровая платформа «</w:t>
            </w:r>
            <w:proofErr w:type="spellStart"/>
            <w:r>
              <w:rPr>
                <w:sz w:val="24"/>
                <w:szCs w:val="24"/>
                <w:lang w:val="en-US"/>
              </w:rPr>
              <w:t>GameWorld</w:t>
            </w:r>
            <w:proofErr w:type="spellEnd"/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CC5766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игроки, игры, очки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4388F628" w14:textId="77777777" w:rsidR="005427AD" w:rsidRDefault="005427AD"/>
    <w:p w14:paraId="7858298E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693F224C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3613A53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AB6D0A8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26F790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4983AE2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BBD047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D61B540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8735EE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D0C60C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0EE9166C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F0DF132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0377136" w14:textId="77777777">
        <w:tc>
          <w:tcPr>
            <w:tcW w:w="2835" w:type="dxa"/>
            <w:vAlign w:val="center"/>
          </w:tcPr>
          <w:p w14:paraId="74EADB5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0ED59B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5C97BBD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440DF26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6196EAC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78B7B61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14</w:t>
            </w:r>
          </w:p>
          <w:p w14:paraId="3AD188F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3813CD6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00798EF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E82F5B3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2118849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44A3169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FA60C6C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6B17C294" w14:textId="77777777">
        <w:trPr>
          <w:trHeight w:val="2904"/>
        </w:trPr>
        <w:tc>
          <w:tcPr>
            <w:tcW w:w="10064" w:type="dxa"/>
            <w:gridSpan w:val="3"/>
          </w:tcPr>
          <w:p w14:paraId="49FF06A0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7ADF214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Основные понятия теории баз данных. Требования к базам данных.</w:t>
            </w:r>
          </w:p>
          <w:p w14:paraId="472CCDD2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Принципы проектирования баз данных, понятие непротиворечивости и целостности данных.</w:t>
            </w:r>
          </w:p>
          <w:p w14:paraId="1D5BF020" w14:textId="4503A065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CC5766">
              <w:rPr>
                <w:sz w:val="24"/>
                <w:szCs w:val="24"/>
              </w:rPr>
              <w:t xml:space="preserve">реляционную базу данных </w:t>
            </w:r>
            <w:r w:rsidRPr="00CC5766">
              <w:rPr>
                <w:sz w:val="24"/>
                <w:szCs w:val="24"/>
                <w:lang w:val="en-US"/>
              </w:rPr>
              <w:t>IT</w:t>
            </w:r>
            <w:r w:rsidRPr="00CC5766">
              <w:rPr>
                <w:sz w:val="24"/>
                <w:szCs w:val="24"/>
              </w:rPr>
              <w:t>-компании «</w:t>
            </w:r>
            <w:r w:rsidRPr="00CC5766">
              <w:rPr>
                <w:sz w:val="24"/>
                <w:szCs w:val="24"/>
                <w:lang w:val="en-US"/>
              </w:rPr>
              <w:t>ITTI</w:t>
            </w:r>
            <w:r w:rsidRPr="00CC5766">
              <w:rPr>
                <w:sz w:val="24"/>
                <w:szCs w:val="24"/>
              </w:rPr>
              <w:t xml:space="preserve">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проекты, сотрудники, заказчики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0990A87F" w14:textId="77777777" w:rsidR="005427AD" w:rsidRDefault="005427AD"/>
    <w:p w14:paraId="0D9CC603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52652B91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0E4548A6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300BC28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E3F18A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75A2B65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E3AB78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D9F49E7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2E2DBA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410E94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7D36785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43741C5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B1FB678" w14:textId="77777777">
        <w:tc>
          <w:tcPr>
            <w:tcW w:w="2835" w:type="dxa"/>
            <w:vAlign w:val="center"/>
          </w:tcPr>
          <w:p w14:paraId="56E2DE2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5870A7B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4DE66B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1316D7B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E5E568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42A6B16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15</w:t>
            </w:r>
          </w:p>
          <w:p w14:paraId="5A5AF02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DBBD4BE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9DD6F4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F0343E0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5B4FA19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8F821E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239B6A0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1B065414" w14:textId="77777777">
        <w:trPr>
          <w:trHeight w:val="2904"/>
        </w:trPr>
        <w:tc>
          <w:tcPr>
            <w:tcW w:w="10064" w:type="dxa"/>
            <w:gridSpan w:val="3"/>
          </w:tcPr>
          <w:p w14:paraId="0AA80918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B718CB2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szCs w:val="28"/>
              </w:rPr>
            </w:pPr>
            <w:r>
              <w:rPr>
                <w:rStyle w:val="FontStyle12"/>
                <w:szCs w:val="28"/>
              </w:rPr>
              <w:t xml:space="preserve">1. </w:t>
            </w:r>
            <w:r>
              <w:rPr>
                <w:szCs w:val="28"/>
              </w:rPr>
              <w:t>Особенности реляционной модели и проектирование баз данных.</w:t>
            </w:r>
          </w:p>
          <w:p w14:paraId="7E2F8498" w14:textId="77777777" w:rsidR="005427AD" w:rsidRDefault="00000000">
            <w:pPr>
              <w:pStyle w:val="Style6"/>
              <w:widowControl/>
              <w:tabs>
                <w:tab w:val="left" w:pos="672"/>
                <w:tab w:val="left" w:pos="1276"/>
              </w:tabs>
              <w:spacing w:line="360" w:lineRule="auto"/>
            </w:pPr>
            <w:r>
              <w:t>2. Изобразительные средства, используемые в ER-моделировании.</w:t>
            </w:r>
          </w:p>
          <w:p w14:paraId="4794301B" w14:textId="372D2DEA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вет-клиника «</w:t>
            </w:r>
            <w:proofErr w:type="spellStart"/>
            <w:r>
              <w:rPr>
                <w:sz w:val="24"/>
                <w:szCs w:val="24"/>
              </w:rPr>
              <w:t>Тасюша</w:t>
            </w:r>
            <w:proofErr w:type="spellEnd"/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животные, сотрудники, клиенты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CD435B1" w14:textId="77777777" w:rsidR="005427AD" w:rsidRDefault="005427AD"/>
    <w:p w14:paraId="541CAA81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6AC6039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sz w:val="22"/>
        </w:rPr>
        <w:br w:type="page" w:clear="all"/>
      </w:r>
    </w:p>
    <w:p w14:paraId="49845A79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758FAAC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39841F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3271292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2D00383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C797343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A47D70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11069B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3DB4E408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F9CCA1E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E3011C4" w14:textId="77777777">
        <w:tc>
          <w:tcPr>
            <w:tcW w:w="2835" w:type="dxa"/>
            <w:vAlign w:val="center"/>
          </w:tcPr>
          <w:p w14:paraId="1D02B81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0C5E1AD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1393A1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5B769232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ED35C15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D807C4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16</w:t>
            </w:r>
          </w:p>
          <w:p w14:paraId="052B8F6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3280D78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299AC4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3C72169A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FD9D56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62DBD65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26BB657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C67FB95" w14:textId="77777777">
        <w:trPr>
          <w:trHeight w:val="2904"/>
        </w:trPr>
        <w:tc>
          <w:tcPr>
            <w:tcW w:w="10064" w:type="dxa"/>
            <w:gridSpan w:val="3"/>
          </w:tcPr>
          <w:p w14:paraId="15268B5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02BD0558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Модели данных: виды, достоинства и недостатки, схематичное представление моделей.</w:t>
            </w:r>
          </w:p>
          <w:p w14:paraId="2882A7EF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2. Средства проектирования структур баз данных. </w:t>
            </w:r>
          </w:p>
          <w:p w14:paraId="2C53F843" w14:textId="5B474113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гостиницы «Северное сияние».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номера, бронирования, гости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C2B436B" w14:textId="77777777" w:rsidR="005427AD" w:rsidRDefault="005427AD"/>
    <w:p w14:paraId="12C633DE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58C096E0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6F68F74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8E41C57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22007A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31D2678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FDAD2C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8D403BD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38A04A6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852CB4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1B4D1A51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7F75FD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1A267462" w14:textId="77777777">
        <w:tc>
          <w:tcPr>
            <w:tcW w:w="2835" w:type="dxa"/>
            <w:vAlign w:val="center"/>
          </w:tcPr>
          <w:p w14:paraId="6824300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F52E7C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3A92FE2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342D333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512103B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1058611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17</w:t>
            </w:r>
          </w:p>
          <w:p w14:paraId="2BF523D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66C33D6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00D7EF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0CBDA77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788C4D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54F391F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F339D4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326D3E8" w14:textId="77777777">
        <w:trPr>
          <w:trHeight w:val="2904"/>
        </w:trPr>
        <w:tc>
          <w:tcPr>
            <w:tcW w:w="10064" w:type="dxa"/>
            <w:gridSpan w:val="3"/>
          </w:tcPr>
          <w:p w14:paraId="504B8C2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7D4D5324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Классификация и обзор современных систем управления базами данных, состав и пользователи системы управления базами данных.</w:t>
            </w:r>
          </w:p>
          <w:p w14:paraId="1A7B8025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Реляционная модель данных: описание, достоинства и недостатки, применение.</w:t>
            </w:r>
          </w:p>
          <w:p w14:paraId="3782E20D" w14:textId="5798524A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</w:t>
            </w:r>
            <w:proofErr w:type="gramStart"/>
            <w:r>
              <w:rPr>
                <w:sz w:val="24"/>
                <w:szCs w:val="24"/>
              </w:rPr>
              <w:t>интернет магазин</w:t>
            </w:r>
            <w:proofErr w:type="gramEnd"/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RIO</w:t>
            </w:r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товары, клиенты, поставщики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39C342F" w14:textId="77777777" w:rsidR="005427AD" w:rsidRDefault="005427AD"/>
    <w:p w14:paraId="4A8AE529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4D8639EC" w14:textId="77777777" w:rsidR="005427AD" w:rsidRDefault="00000000">
      <w:pPr>
        <w:ind w:firstLine="720"/>
        <w:rPr>
          <w:sz w:val="22"/>
        </w:rPr>
      </w:pPr>
      <w:r>
        <w:rPr>
          <w:sz w:val="22"/>
        </w:rPr>
        <w:br w:type="page" w:clear="all"/>
      </w:r>
    </w:p>
    <w:p w14:paraId="3168FF62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41A149E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795A5D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308555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1BFC15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4468869C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900F95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356B7E2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7D3E433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6E67BA8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30B3D9D8" w14:textId="77777777">
        <w:tc>
          <w:tcPr>
            <w:tcW w:w="2835" w:type="dxa"/>
            <w:vAlign w:val="center"/>
          </w:tcPr>
          <w:p w14:paraId="23228AB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F30482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A4DBAF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13098C3D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055CE28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26D2D81B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18</w:t>
            </w:r>
          </w:p>
          <w:p w14:paraId="01B95C2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F10FD9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09DC5C6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5D192CA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33F9322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7A0551F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927389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84D8551" w14:textId="77777777">
        <w:trPr>
          <w:trHeight w:val="2904"/>
        </w:trPr>
        <w:tc>
          <w:tcPr>
            <w:tcW w:w="10064" w:type="dxa"/>
            <w:gridSpan w:val="3"/>
          </w:tcPr>
          <w:p w14:paraId="7EB90224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A9414A5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этапы проектирования баз данных, жизненный цикл баз данных.</w:t>
            </w:r>
          </w:p>
          <w:p w14:paraId="3DE8B145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Концептуальное проектирование баз данных, создание ER-модели.</w:t>
            </w:r>
          </w:p>
          <w:p w14:paraId="0EECAA4A" w14:textId="0999B94D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</w:t>
            </w:r>
            <w:r w:rsidRPr="002758DB">
              <w:rPr>
                <w:sz w:val="24"/>
                <w:szCs w:val="24"/>
              </w:rPr>
              <w:t xml:space="preserve">базу данных школьного журнала «Спеши учиться».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статьи, авторы, редакторы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41004340" w14:textId="77777777" w:rsidR="005427AD" w:rsidRDefault="005427AD"/>
    <w:p w14:paraId="4220CB63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7F276655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258DD520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4D35E50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7A0CE9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5F220012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669997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C324048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ED8C4E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5D0694F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608E2A89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4902C34E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0C6A90E" w14:textId="77777777">
        <w:tc>
          <w:tcPr>
            <w:tcW w:w="2835" w:type="dxa"/>
            <w:vAlign w:val="center"/>
          </w:tcPr>
          <w:p w14:paraId="0A0B52A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F6E261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FB8D36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2093823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5F769CC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FA28D94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19</w:t>
            </w:r>
          </w:p>
          <w:p w14:paraId="6A1E31C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2368259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D76CF3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1F88E7C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377ED75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81798C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C4C939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408FCCC" w14:textId="77777777">
        <w:trPr>
          <w:trHeight w:val="2904"/>
        </w:trPr>
        <w:tc>
          <w:tcPr>
            <w:tcW w:w="10064" w:type="dxa"/>
            <w:gridSpan w:val="3"/>
          </w:tcPr>
          <w:p w14:paraId="60501D1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7C79764A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 xml:space="preserve">Язык запросов SQL: основные понятия, операторы, синтаксис. </w:t>
            </w:r>
          </w:p>
          <w:p w14:paraId="5ABBE63F" w14:textId="77777777" w:rsidR="005427AD" w:rsidRDefault="00000000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Средства проектирования структур баз данных.</w:t>
            </w:r>
          </w:p>
          <w:p w14:paraId="5DB496C5" w14:textId="69667F55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</w:t>
            </w:r>
            <w:r w:rsidRPr="002758DB">
              <w:rPr>
                <w:sz w:val="24"/>
                <w:szCs w:val="24"/>
              </w:rPr>
              <w:t xml:space="preserve">логистического склада «Везу посылку».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посылки, поставки/отгрузки, сотрудники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7D71A45" w14:textId="77777777" w:rsidR="005427AD" w:rsidRDefault="005427AD"/>
    <w:p w14:paraId="32177BCB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49F4F376" w14:textId="77777777" w:rsidR="005427AD" w:rsidRDefault="005427AD">
      <w:pPr>
        <w:rPr>
          <w:sz w:val="22"/>
        </w:rPr>
      </w:pPr>
    </w:p>
    <w:p w14:paraId="552CD21A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3385204A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5347F7E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A0BB8A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4EB6A04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F2F889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6D9765DD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42BAFC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B03D6C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5D53C744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2106B6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4FEECF3" w14:textId="77777777">
        <w:tc>
          <w:tcPr>
            <w:tcW w:w="2835" w:type="dxa"/>
            <w:vAlign w:val="center"/>
          </w:tcPr>
          <w:p w14:paraId="7AF5E16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5D51E3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BF5BA5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3CFA6D9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E4A95A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E5C7EDD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20</w:t>
            </w:r>
          </w:p>
          <w:p w14:paraId="7D7BB18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D56B90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304F68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0720FE8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32D8E49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45C730C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5A639AA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26AD855" w14:textId="77777777">
        <w:trPr>
          <w:trHeight w:val="2904"/>
        </w:trPr>
        <w:tc>
          <w:tcPr>
            <w:tcW w:w="10064" w:type="dxa"/>
            <w:gridSpan w:val="3"/>
          </w:tcPr>
          <w:p w14:paraId="52D4F6F9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F13A059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понятия языка SQL: синтаксис операторов, типы данных.</w:t>
            </w:r>
          </w:p>
          <w:p w14:paraId="3EFB53C5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Модели данных: виды, достоинства и недостатки, схематичное представление моделей.</w:t>
            </w:r>
          </w:p>
          <w:p w14:paraId="2A4B3632" w14:textId="1C2FE135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юридической фирмы «</w:t>
            </w:r>
            <w:proofErr w:type="spellStart"/>
            <w:r>
              <w:rPr>
                <w:sz w:val="24"/>
                <w:szCs w:val="24"/>
              </w:rPr>
              <w:t>ЮРпро</w:t>
            </w:r>
            <w:proofErr w:type="spellEnd"/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клиенты, сотрудники, дела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7FA093F" w14:textId="77777777" w:rsidR="005427AD" w:rsidRDefault="005427AD"/>
    <w:p w14:paraId="4E41A3F5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473BC166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5A774643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CCF5ADF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9DDF162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4282044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10EC1E0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4D487F0E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13F22B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E2480A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9687855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37DD43C6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4A83D50" w14:textId="77777777">
        <w:tc>
          <w:tcPr>
            <w:tcW w:w="2835" w:type="dxa"/>
            <w:vAlign w:val="center"/>
          </w:tcPr>
          <w:p w14:paraId="3E7DD62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C8E4E9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A6AEE2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733FE1AD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4C1A60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40A4D74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21</w:t>
            </w:r>
          </w:p>
          <w:p w14:paraId="5A4A33E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BB714A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9A0AA7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3B8F9BD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A51A55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29401694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AAEF2E0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002A972" w14:textId="77777777">
        <w:trPr>
          <w:trHeight w:val="2904"/>
        </w:trPr>
        <w:tc>
          <w:tcPr>
            <w:tcW w:w="10064" w:type="dxa"/>
            <w:gridSpan w:val="3"/>
          </w:tcPr>
          <w:p w14:paraId="0544F9E9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2341CF0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Нормализация баз данных: понятие и виды нормальных форм.</w:t>
            </w:r>
          </w:p>
          <w:p w14:paraId="6446ECFD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Изобразительные средства, используемые в ER-моделировании.</w:t>
            </w:r>
          </w:p>
          <w:p w14:paraId="60379958" w14:textId="73DF755C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автосервис «Москвич». Провести нормализацию (до 3 нормальной </w:t>
            </w:r>
            <w:r w:rsidRPr="002758DB">
              <w:rPr>
                <w:sz w:val="24"/>
                <w:szCs w:val="24"/>
              </w:rPr>
              <w:t xml:space="preserve">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клиенты, сотрудники, автомобили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12B6A83" w14:textId="77777777" w:rsidR="005427AD" w:rsidRDefault="005427AD"/>
    <w:p w14:paraId="49A1CCE0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5F3D8A6F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56F4B517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04D41B5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82A506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A5B007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02DC3E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6C13342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CD8499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08CCF5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34FA5AFA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380E8AA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DE81DE7" w14:textId="77777777">
        <w:tc>
          <w:tcPr>
            <w:tcW w:w="2835" w:type="dxa"/>
            <w:vAlign w:val="center"/>
          </w:tcPr>
          <w:p w14:paraId="036A777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6751CA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5D918C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2497A3C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871FA1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7794B339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22</w:t>
            </w:r>
          </w:p>
          <w:p w14:paraId="1EAC949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5DCDE4BC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ECCE5C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596CE57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1576C66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08A665B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7298E07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DDB9116" w14:textId="77777777">
        <w:trPr>
          <w:trHeight w:val="2904"/>
        </w:trPr>
        <w:tc>
          <w:tcPr>
            <w:tcW w:w="10064" w:type="dxa"/>
            <w:gridSpan w:val="3"/>
          </w:tcPr>
          <w:p w14:paraId="7CD01DAD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70F724D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Принципы проектирования баз данных, обеспечение непротиворечивости и целостности данных.</w:t>
            </w:r>
          </w:p>
          <w:p w14:paraId="06A0E8F1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Классификация и обзор современных систем управления базами данных, состав и пользователи системы управления базами данных.</w:t>
            </w:r>
          </w:p>
          <w:p w14:paraId="24752A11" w14:textId="5EA632B8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>реляционную базу данных музыкальной школы «</w:t>
            </w:r>
            <w:r w:rsidRPr="002758DB">
              <w:rPr>
                <w:sz w:val="24"/>
                <w:szCs w:val="24"/>
                <w:lang w:val="en-US"/>
              </w:rPr>
              <w:t>Song</w:t>
            </w:r>
            <w:r w:rsidRPr="002758DB">
              <w:rPr>
                <w:sz w:val="24"/>
                <w:szCs w:val="24"/>
              </w:rPr>
              <w:t xml:space="preserve">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преподаватели, ученики, расписание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B59DAB3" w14:textId="77777777" w:rsidR="005427AD" w:rsidRDefault="005427AD"/>
    <w:p w14:paraId="3127D979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60CEC5A1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7780A70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D957757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0A10016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3117F4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14C20C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10935528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F369C9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D2274D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5DE96599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DEB8468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217FF929" w14:textId="77777777">
        <w:tc>
          <w:tcPr>
            <w:tcW w:w="2835" w:type="dxa"/>
            <w:vAlign w:val="center"/>
          </w:tcPr>
          <w:p w14:paraId="2F43843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C34042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0291162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130BADE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21B9206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6BDBA82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23</w:t>
            </w:r>
          </w:p>
          <w:p w14:paraId="27A8EE4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6C93C6F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1203BB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CA01A67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5218DFF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235172C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6AC77E3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CFC8ACA" w14:textId="77777777">
        <w:trPr>
          <w:trHeight w:val="2904"/>
        </w:trPr>
        <w:tc>
          <w:tcPr>
            <w:tcW w:w="10064" w:type="dxa"/>
            <w:gridSpan w:val="3"/>
          </w:tcPr>
          <w:p w14:paraId="45866E7D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1498E05" w14:textId="77777777" w:rsidR="005427AD" w:rsidRDefault="00000000">
            <w:pPr>
              <w:spacing w:line="360" w:lineRule="auto"/>
              <w:ind w:left="5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Средства проектирования структур баз данных.</w:t>
            </w:r>
          </w:p>
          <w:p w14:paraId="0DDA4324" w14:textId="77777777" w:rsidR="005427AD" w:rsidRDefault="00000000">
            <w:pPr>
              <w:spacing w:line="360" w:lineRule="auto"/>
              <w:ind w:left="5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Основные понятия теории баз данных, требования к базам данных.</w:t>
            </w:r>
          </w:p>
          <w:p w14:paraId="11A4DE9B" w14:textId="28F4B70E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 w:rsidRPr="002758DB">
              <w:rPr>
                <w:sz w:val="24"/>
                <w:szCs w:val="24"/>
              </w:rPr>
              <w:t>С</w:t>
            </w:r>
            <w:r w:rsidRPr="002758DB">
              <w:rPr>
                <w:sz w:val="24"/>
                <w:szCs w:val="24"/>
              </w:rPr>
              <w:t xml:space="preserve">проектировать реляционную базу данных пекарня «Весна».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пекари, посетители, заказы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F656735" w14:textId="77777777" w:rsidR="005427AD" w:rsidRDefault="005427AD"/>
    <w:p w14:paraId="703557F5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497C4E03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40C9943E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048EF7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9181D2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0D23F283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71B30A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92759AE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5A8333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0C19801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1DF11BBB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45C1A5B5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2E652C8" w14:textId="77777777">
        <w:trPr>
          <w:trHeight w:val="1193"/>
        </w:trPr>
        <w:tc>
          <w:tcPr>
            <w:tcW w:w="2835" w:type="dxa"/>
            <w:vAlign w:val="center"/>
          </w:tcPr>
          <w:p w14:paraId="30FEEEC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3F1A23C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8DA5B1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1BE528C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159D5DF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2E6EB0B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24</w:t>
            </w:r>
          </w:p>
          <w:p w14:paraId="677E3B1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0AEB12E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78D0364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6BE6840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31B25D3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22AE7AB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AA5BA3C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68585D7D" w14:textId="77777777">
        <w:trPr>
          <w:trHeight w:val="2904"/>
        </w:trPr>
        <w:tc>
          <w:tcPr>
            <w:tcW w:w="10064" w:type="dxa"/>
            <w:gridSpan w:val="3"/>
          </w:tcPr>
          <w:p w14:paraId="3902AB55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673AC34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этапы проектирования баз данных, жизненный цикл баз данных.</w:t>
            </w:r>
          </w:p>
          <w:p w14:paraId="0EA215F1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Концептуальное проектирование баз данных, создание ER-модели.</w:t>
            </w:r>
          </w:p>
          <w:p w14:paraId="1045FF1B" w14:textId="3F9ED904" w:rsidR="005427AD" w:rsidRDefault="00000000" w:rsidP="002758DB">
            <w:pPr>
              <w:spacing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>реляционную базу данных фитнес-центра «</w:t>
            </w:r>
            <w:proofErr w:type="spellStart"/>
            <w:r w:rsidRPr="002758DB">
              <w:rPr>
                <w:sz w:val="24"/>
                <w:szCs w:val="24"/>
                <w:lang w:val="en-US"/>
              </w:rPr>
              <w:t>PROgym</w:t>
            </w:r>
            <w:proofErr w:type="spellEnd"/>
            <w:r w:rsidRPr="002758DB">
              <w:rPr>
                <w:sz w:val="24"/>
                <w:szCs w:val="24"/>
              </w:rPr>
              <w:t xml:space="preserve">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тренера, посетители, абонементы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1076478" w14:textId="77777777" w:rsidR="005427AD" w:rsidRDefault="005427AD"/>
    <w:p w14:paraId="33A62430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07C7220D" w14:textId="77777777" w:rsidR="005427AD" w:rsidRDefault="005427AD">
      <w:pPr>
        <w:rPr>
          <w:sz w:val="22"/>
        </w:rPr>
      </w:pPr>
    </w:p>
    <w:p w14:paraId="7D7213AD" w14:textId="77777777" w:rsidR="005427AD" w:rsidRDefault="00000000">
      <w:pPr>
        <w:rPr>
          <w:sz w:val="22"/>
        </w:rPr>
      </w:pPr>
      <w:r>
        <w:rPr>
          <w:sz w:val="22"/>
        </w:rPr>
        <w:br w:type="page" w:clear="all"/>
      </w:r>
    </w:p>
    <w:p w14:paraId="1C69D494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30CE7A4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11F490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8428D0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C2A2C4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58F2541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392146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625D03D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23B2BB08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ABDF9F3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A4D5565" w14:textId="77777777">
        <w:tc>
          <w:tcPr>
            <w:tcW w:w="2835" w:type="dxa"/>
            <w:vAlign w:val="center"/>
          </w:tcPr>
          <w:p w14:paraId="052AA32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FC24B7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BD5D97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06047DC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55A0325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1937AA1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25</w:t>
            </w:r>
          </w:p>
          <w:p w14:paraId="0783F8F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CF2C45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86328A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4F1C646A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0F45221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6A3A395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6B71FD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3758133" w14:textId="77777777">
        <w:trPr>
          <w:trHeight w:val="2904"/>
        </w:trPr>
        <w:tc>
          <w:tcPr>
            <w:tcW w:w="10064" w:type="dxa"/>
            <w:gridSpan w:val="3"/>
          </w:tcPr>
          <w:p w14:paraId="13D1D8D0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57DB60F" w14:textId="77777777" w:rsidR="00CC5766" w:rsidRDefault="00000000" w:rsidP="00CC5766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 w:rsidR="00CC5766">
              <w:rPr>
                <w:rStyle w:val="FontStyle12"/>
              </w:rPr>
              <w:t>Нормализация баз данных: понятие и виды нормальных форм.</w:t>
            </w:r>
          </w:p>
          <w:p w14:paraId="32BE2E00" w14:textId="77777777" w:rsidR="00CC5766" w:rsidRDefault="00CC5766" w:rsidP="00CC5766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Изобразительные средства, используемые в ER-моделировании.</w:t>
            </w:r>
          </w:p>
          <w:p w14:paraId="7B284895" w14:textId="44F77397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библиотеки «Арктика».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авторы, читатели, учет книг, книги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DEA7225" w14:textId="77777777" w:rsidR="005427AD" w:rsidRDefault="005427AD"/>
    <w:p w14:paraId="0629CF82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0D0A6E72" w14:textId="77777777" w:rsidR="005427AD" w:rsidRDefault="005427AD">
      <w:pPr>
        <w:rPr>
          <w:sz w:val="22"/>
        </w:rPr>
      </w:pPr>
    </w:p>
    <w:p w14:paraId="643BB213" w14:textId="77777777" w:rsidR="005427AD" w:rsidRDefault="00000000">
      <w:pPr>
        <w:rPr>
          <w:sz w:val="22"/>
          <w:szCs w:val="22"/>
        </w:rPr>
      </w:pPr>
      <w:r>
        <w:rPr>
          <w:sz w:val="22"/>
        </w:rPr>
        <w:br w:type="page" w:clear="all"/>
      </w:r>
    </w:p>
    <w:p w14:paraId="612B789D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5BBF0696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A6C8361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3FF906B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F846D1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659921A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546B042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3E4B264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79C54B5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36A8E4D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7AFC8BC" w14:textId="77777777">
        <w:tc>
          <w:tcPr>
            <w:tcW w:w="2835" w:type="dxa"/>
            <w:vAlign w:val="center"/>
          </w:tcPr>
          <w:p w14:paraId="39E2050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EE89ED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2D224CC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17E89B1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19222DC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E502E88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26</w:t>
            </w:r>
          </w:p>
          <w:p w14:paraId="151604B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8C02E03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FB1E5C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76C90870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1955A847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06255B6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22F327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F0048A4" w14:textId="77777777">
        <w:trPr>
          <w:trHeight w:val="2904"/>
        </w:trPr>
        <w:tc>
          <w:tcPr>
            <w:tcW w:w="10064" w:type="dxa"/>
            <w:gridSpan w:val="3"/>
          </w:tcPr>
          <w:p w14:paraId="3DB4B568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8A019D7" w14:textId="4D23CC26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 w:rsidR="00253A89">
              <w:rPr>
                <w:rStyle w:val="FontStyle12"/>
              </w:rPr>
              <w:t>Логическая и физическая независимость данных.</w:t>
            </w:r>
          </w:p>
          <w:p w14:paraId="110C3CC0" w14:textId="7294A6F8" w:rsidR="005427AD" w:rsidRPr="00253A89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 w:rsidR="00253A89">
              <w:rPr>
                <w:rStyle w:val="FontStyle12"/>
                <w:szCs w:val="28"/>
              </w:rPr>
              <w:t xml:space="preserve">Организация запросов на выборку данных при помощи языка </w:t>
            </w:r>
            <w:r w:rsidR="00253A89">
              <w:rPr>
                <w:rStyle w:val="FontStyle12"/>
                <w:szCs w:val="28"/>
                <w:lang w:val="en-US"/>
              </w:rPr>
              <w:t>SQL</w:t>
            </w:r>
            <w:r w:rsidR="00253A89" w:rsidRPr="00253A89">
              <w:rPr>
                <w:rStyle w:val="FontStyle12"/>
                <w:szCs w:val="28"/>
              </w:rPr>
              <w:t>.</w:t>
            </w:r>
          </w:p>
          <w:p w14:paraId="5B0C3955" w14:textId="3D6F2BFA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колледжа «АКТ».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студенты, преподаватели, дисциплины, расписание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48EFC8D1" w14:textId="77777777" w:rsidR="005427AD" w:rsidRDefault="005427AD"/>
    <w:p w14:paraId="31F7E2E7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0DC87DC1" w14:textId="77777777" w:rsidR="005427AD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 w:clear="all"/>
      </w:r>
    </w:p>
    <w:p w14:paraId="5F8D13AD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4238C763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745FE41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7337BC8E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C499596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6DFC7B06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0A0885B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3FEDD75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63827D69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0120FE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A092BD7" w14:textId="77777777">
        <w:tc>
          <w:tcPr>
            <w:tcW w:w="2835" w:type="dxa"/>
            <w:vAlign w:val="center"/>
          </w:tcPr>
          <w:p w14:paraId="6FF97DF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5163480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8CEE46C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641DDFB2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91B8F0C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14BA1F7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25</w:t>
            </w:r>
          </w:p>
          <w:p w14:paraId="2D915C12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C85E22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7740B951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9125483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1F40D14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14A9404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C14839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0E99027" w14:textId="77777777">
        <w:trPr>
          <w:trHeight w:val="2904"/>
        </w:trPr>
        <w:tc>
          <w:tcPr>
            <w:tcW w:w="10064" w:type="dxa"/>
            <w:gridSpan w:val="3"/>
          </w:tcPr>
          <w:p w14:paraId="4CE3DE33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CD0378C" w14:textId="5DFC3822" w:rsidR="005427AD" w:rsidRPr="00253A89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 w:rsidR="00253A89">
              <w:rPr>
                <w:rStyle w:val="FontStyle12"/>
              </w:rPr>
              <w:t>Организация интерфейса БД для работы с пользователем.</w:t>
            </w:r>
          </w:p>
          <w:p w14:paraId="3AEFDAB7" w14:textId="75C717EB" w:rsidR="005427AD" w:rsidRPr="00253A89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 w:rsidR="00253A89">
              <w:rPr>
                <w:rStyle w:val="FontStyle12"/>
                <w:szCs w:val="28"/>
              </w:rPr>
              <w:t xml:space="preserve">Сортировка и группировка данных в </w:t>
            </w:r>
            <w:r w:rsidR="00253A89">
              <w:rPr>
                <w:rStyle w:val="FontStyle12"/>
                <w:szCs w:val="28"/>
                <w:lang w:val="en-US"/>
              </w:rPr>
              <w:t>SQL</w:t>
            </w:r>
            <w:r w:rsidR="00253A89" w:rsidRPr="00253A89">
              <w:rPr>
                <w:rStyle w:val="FontStyle12"/>
                <w:szCs w:val="28"/>
              </w:rPr>
              <w:t>.</w:t>
            </w:r>
          </w:p>
          <w:p w14:paraId="507B2FE7" w14:textId="6CF6E099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театра «Драма».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 xml:space="preserve">азработать ER-диаграмму, учитывая нормализацию отношений. Выделить сущности (не меньше трех): посетители, спектакли, </w:t>
            </w:r>
            <w:proofErr w:type="gramStart"/>
            <w:r w:rsidRPr="002758DB">
              <w:rPr>
                <w:sz w:val="24"/>
                <w:szCs w:val="24"/>
              </w:rPr>
              <w:t>билеты,  и</w:t>
            </w:r>
            <w:proofErr w:type="gramEnd"/>
            <w:r w:rsidRPr="002758DB">
              <w:rPr>
                <w:sz w:val="24"/>
                <w:szCs w:val="24"/>
              </w:rPr>
              <w:t xml:space="preserve">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3B4BFCD6" w14:textId="77777777" w:rsidR="005427AD" w:rsidRDefault="005427AD"/>
    <w:p w14:paraId="6D2F8152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52810FFD" w14:textId="77777777" w:rsidR="005427AD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 w:clear="all"/>
      </w:r>
    </w:p>
    <w:p w14:paraId="3C4F37A6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4616B3DF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FFF404F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E530FC9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39159E0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A31C7A2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2C462DA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311063B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1F28F8C0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1DBA623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14BAA0A" w14:textId="77777777">
        <w:tc>
          <w:tcPr>
            <w:tcW w:w="2835" w:type="dxa"/>
            <w:vAlign w:val="center"/>
          </w:tcPr>
          <w:p w14:paraId="62812BA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1074CCEA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BE5E14E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6D01654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997E71A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389D034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25</w:t>
            </w:r>
          </w:p>
          <w:p w14:paraId="590502C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04771DE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FE81DA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46C56402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1D9A754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4990C788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243777C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7523B55" w14:textId="77777777">
        <w:trPr>
          <w:trHeight w:val="2904"/>
        </w:trPr>
        <w:tc>
          <w:tcPr>
            <w:tcW w:w="10064" w:type="dxa"/>
            <w:gridSpan w:val="3"/>
          </w:tcPr>
          <w:p w14:paraId="4EC6FAE1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583D365" w14:textId="7DBA0C5B" w:rsidR="00253A89" w:rsidRPr="00193208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ins w:id="0" w:author="Кузнецова Анастасия" w:date="2025-06-13T23:12:00Z" w16du:dateUtc="2025-06-13T20:12:00Z"/>
                <w:rStyle w:val="FontStyle12"/>
                <w:rPrChange w:id="1" w:author="Кузнецова Анастасия" w:date="2025-06-13T23:17:00Z" w16du:dateUtc="2025-06-13T20:17:00Z">
                  <w:rPr>
                    <w:ins w:id="2" w:author="Кузнецова Анастасия" w:date="2025-06-13T23:12:00Z" w16du:dateUtc="2025-06-13T20:12:00Z"/>
                    <w:rStyle w:val="FontStyle12"/>
                    <w:lang w:val="en-US"/>
                  </w:rPr>
                </w:rPrChange>
              </w:rPr>
            </w:pPr>
            <w:r>
              <w:rPr>
                <w:rStyle w:val="FontStyle12"/>
              </w:rPr>
              <w:t xml:space="preserve">1. </w:t>
            </w:r>
            <w:r w:rsidR="00253A89">
              <w:rPr>
                <w:rStyle w:val="FontStyle12"/>
              </w:rPr>
              <w:t>Концеп</w:t>
            </w:r>
            <w:ins w:id="3" w:author="Кузнецова Анастасия" w:date="2025-06-13T23:17:00Z" w16du:dateUtc="2025-06-13T20:17:00Z">
              <w:r w:rsidR="00193208">
                <w:rPr>
                  <w:rStyle w:val="FontStyle12"/>
                </w:rPr>
                <w:t xml:space="preserve">туальное проектирование БД. Создание </w:t>
              </w:r>
              <w:r w:rsidR="00193208">
                <w:rPr>
                  <w:rStyle w:val="FontStyle12"/>
                  <w:lang w:val="en-US"/>
                </w:rPr>
                <w:t>ER</w:t>
              </w:r>
              <w:r w:rsidR="00193208" w:rsidRPr="00193208">
                <w:rPr>
                  <w:rStyle w:val="FontStyle12"/>
                  <w:rPrChange w:id="4" w:author="Кузнецова Анастасия" w:date="2025-06-13T23:17:00Z" w16du:dateUtc="2025-06-13T20:17:00Z">
                    <w:rPr>
                      <w:rStyle w:val="FontStyle12"/>
                      <w:lang w:val="en-US"/>
                    </w:rPr>
                  </w:rPrChange>
                </w:rPr>
                <w:t>-</w:t>
              </w:r>
              <w:r w:rsidR="00193208">
                <w:rPr>
                  <w:rStyle w:val="FontStyle12"/>
                </w:rPr>
                <w:t>моделей.</w:t>
              </w:r>
            </w:ins>
            <w:del w:id="5" w:author="Кузнецова Анастасия" w:date="2025-06-13T23:17:00Z" w16du:dateUtc="2025-06-13T20:17:00Z">
              <w:r w:rsidR="00253A89" w:rsidDel="00193208">
                <w:rPr>
                  <w:rStyle w:val="FontStyle12"/>
                </w:rPr>
                <w:delText>ут</w:delText>
              </w:r>
            </w:del>
          </w:p>
          <w:p w14:paraId="2A1290E8" w14:textId="24503EBE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  <w:szCs w:val="28"/>
              </w:rPr>
              <w:t xml:space="preserve">Создание, модификация и удаление таблиц с использованием языка запросов </w:t>
            </w:r>
            <w:r>
              <w:rPr>
                <w:rStyle w:val="FontStyle12"/>
                <w:szCs w:val="28"/>
                <w:lang w:val="en-US"/>
              </w:rPr>
              <w:t>SQL</w:t>
            </w:r>
            <w:r>
              <w:rPr>
                <w:rStyle w:val="FontStyle12"/>
                <w:szCs w:val="28"/>
              </w:rPr>
              <w:t>. Операторы манипулирования данными.</w:t>
            </w:r>
          </w:p>
          <w:p w14:paraId="5BF37EBF" w14:textId="5613320F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магазина «Акварелька».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товары, покупатели, покупки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8BAEC78" w14:textId="77777777" w:rsidR="005427AD" w:rsidRDefault="005427AD"/>
    <w:p w14:paraId="560E8119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057B7D31" w14:textId="77777777" w:rsidR="005427AD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 w:clear="all"/>
      </w:r>
    </w:p>
    <w:p w14:paraId="6D7E83DC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9957E91" w14:textId="77777777" w:rsidR="005427A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7254D07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1D08E2E8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8F59E31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1C2BBA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6A6E20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B3AA60C" w14:textId="77777777" w:rsidR="005427AD" w:rsidRDefault="00000000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4011A56" w14:textId="77777777" w:rsidR="005427AD" w:rsidRDefault="00000000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95C385F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AB44E2C" w14:textId="77777777">
        <w:tc>
          <w:tcPr>
            <w:tcW w:w="2835" w:type="dxa"/>
            <w:vAlign w:val="center"/>
          </w:tcPr>
          <w:p w14:paraId="61EB7A43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1BE4FF5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D0E27E6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___________2025 г.</w:t>
            </w:r>
          </w:p>
          <w:p w14:paraId="431D576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7AE004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94C7330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25</w:t>
            </w:r>
          </w:p>
          <w:p w14:paraId="14EBCD69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533E7DF" w14:textId="77777777" w:rsidR="005427AD" w:rsidRDefault="00000000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23532EBB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493471CF" w14:textId="77777777" w:rsidR="005427AD" w:rsidRDefault="00000000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14:paraId="7BFEDCAD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</w:t>
            </w:r>
            <w:proofErr w:type="gramStart"/>
            <w:r>
              <w:rPr>
                <w:sz w:val="22"/>
              </w:rPr>
              <w:t>_  _</w:t>
            </w:r>
            <w:proofErr w:type="gramEnd"/>
            <w:r>
              <w:rPr>
                <w:sz w:val="22"/>
              </w:rPr>
              <w:t>______________2025 г.</w:t>
            </w:r>
          </w:p>
          <w:p w14:paraId="7B64C7D0" w14:textId="77777777" w:rsidR="005427AD" w:rsidRDefault="00000000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452773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2022AA4" w14:textId="77777777">
        <w:trPr>
          <w:trHeight w:val="2904"/>
        </w:trPr>
        <w:tc>
          <w:tcPr>
            <w:tcW w:w="10064" w:type="dxa"/>
            <w:gridSpan w:val="3"/>
          </w:tcPr>
          <w:p w14:paraId="0227DBF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E2EF889" w14:textId="77777777" w:rsidR="005427AD" w:rsidRPr="00193208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Средства проектирования структур баз данных.</w:t>
            </w:r>
          </w:p>
          <w:p w14:paraId="7B017D21" w14:textId="77777777" w:rsidR="005427AD" w:rsidRDefault="00000000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  <w:szCs w:val="28"/>
              </w:rPr>
              <w:t xml:space="preserve">Создание, модификация и удаление таблиц с использованием языка запросов </w:t>
            </w:r>
            <w:r>
              <w:rPr>
                <w:rStyle w:val="FontStyle12"/>
                <w:szCs w:val="28"/>
                <w:lang w:val="en-US"/>
              </w:rPr>
              <w:t>SQL</w:t>
            </w:r>
            <w:r>
              <w:rPr>
                <w:rStyle w:val="FontStyle12"/>
                <w:szCs w:val="28"/>
              </w:rPr>
              <w:t>. Операторы манипулирования данными.</w:t>
            </w:r>
          </w:p>
          <w:p w14:paraId="493E319D" w14:textId="3974599E" w:rsidR="005427AD" w:rsidRDefault="00000000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транспортная компания «Арктика».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автобусы, водители, пассажиры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82AC598" w14:textId="77777777" w:rsidR="005427AD" w:rsidRDefault="005427AD"/>
    <w:p w14:paraId="7BEB4756" w14:textId="77777777" w:rsidR="005427AD" w:rsidRDefault="00000000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А.С. Черноусова</w:t>
      </w:r>
    </w:p>
    <w:p w14:paraId="0C1C9665" w14:textId="77777777" w:rsidR="005427AD" w:rsidRDefault="005427AD">
      <w:pPr>
        <w:rPr>
          <w:sz w:val="22"/>
          <w:szCs w:val="22"/>
        </w:rPr>
      </w:pPr>
    </w:p>
    <w:sectPr w:rsidR="005427AD">
      <w:type w:val="continuous"/>
      <w:pgSz w:w="11909" w:h="16834"/>
      <w:pgMar w:top="567" w:right="454" w:bottom="79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9513F" w14:textId="77777777" w:rsidR="00A82C1A" w:rsidRDefault="00A82C1A">
      <w:r>
        <w:separator/>
      </w:r>
    </w:p>
  </w:endnote>
  <w:endnote w:type="continuationSeparator" w:id="0">
    <w:p w14:paraId="0A93F137" w14:textId="77777777" w:rsidR="00A82C1A" w:rsidRDefault="00A8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F5647" w14:textId="77777777" w:rsidR="00A82C1A" w:rsidRDefault="00A82C1A">
      <w:r>
        <w:separator/>
      </w:r>
    </w:p>
  </w:footnote>
  <w:footnote w:type="continuationSeparator" w:id="0">
    <w:p w14:paraId="5A0B8904" w14:textId="77777777" w:rsidR="00A82C1A" w:rsidRDefault="00A8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1C11"/>
    <w:multiLevelType w:val="multilevel"/>
    <w:tmpl w:val="F432A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6D326453"/>
    <w:multiLevelType w:val="multilevel"/>
    <w:tmpl w:val="FC0C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7005">
    <w:abstractNumId w:val="0"/>
    <w:lvlOverride w:ilvl="0">
      <w:startOverride w:val="1"/>
    </w:lvlOverride>
  </w:num>
  <w:num w:numId="2" w16cid:durableId="9225710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узнецова Анастасия">
    <w15:presenceInfo w15:providerId="Windows Live" w15:userId="0cdfbd05f33a00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AD"/>
    <w:rsid w:val="00193208"/>
    <w:rsid w:val="001D2BFC"/>
    <w:rsid w:val="00253A89"/>
    <w:rsid w:val="002758DB"/>
    <w:rsid w:val="005427AD"/>
    <w:rsid w:val="00680AAF"/>
    <w:rsid w:val="00A82C1A"/>
    <w:rsid w:val="00B02434"/>
    <w:rsid w:val="00C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5F4F"/>
  <w15:docId w15:val="{FFABFCD0-EE89-4F33-815A-3B045956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tabs>
        <w:tab w:val="center" w:pos="4111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8">
    <w:name w:val="Выделенная цитата Знак"/>
    <w:basedOn w:val="a0"/>
    <w:link w:val="a7"/>
    <w:uiPriority w:val="3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a">
    <w:name w:val="No Spacing"/>
    <w:basedOn w:val="a"/>
    <w:uiPriority w:val="1"/>
    <w:qFormat/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paragraph" w:styleId="afe">
    <w:name w:val="caption"/>
    <w:basedOn w:val="a"/>
    <w:next w:val="a"/>
    <w:qFormat/>
    <w:pPr>
      <w:tabs>
        <w:tab w:val="center" w:pos="4111"/>
      </w:tabs>
      <w:spacing w:before="240" w:after="2760"/>
      <w:jc w:val="both"/>
    </w:pPr>
    <w:rPr>
      <w:sz w:val="24"/>
    </w:rPr>
  </w:style>
  <w:style w:type="paragraph" w:styleId="aff">
    <w:name w:val="Body Text"/>
    <w:basedOn w:val="a"/>
    <w:link w:val="aff0"/>
    <w:pPr>
      <w:tabs>
        <w:tab w:val="center" w:pos="4111"/>
      </w:tabs>
      <w:spacing w:after="240"/>
      <w:jc w:val="center"/>
    </w:pPr>
    <w:rPr>
      <w:b/>
      <w:sz w:val="28"/>
    </w:rPr>
  </w:style>
  <w:style w:type="paragraph" w:styleId="aff1">
    <w:name w:val="Body Text Indent"/>
    <w:basedOn w:val="a"/>
    <w:pPr>
      <w:tabs>
        <w:tab w:val="center" w:pos="4111"/>
      </w:tabs>
      <w:ind w:left="317" w:hanging="317"/>
      <w:jc w:val="both"/>
    </w:pPr>
    <w:rPr>
      <w:sz w:val="24"/>
    </w:rPr>
  </w:style>
  <w:style w:type="paragraph" w:styleId="aff2">
    <w:name w:val="Title"/>
    <w:basedOn w:val="a"/>
    <w:link w:val="aff3"/>
    <w:qFormat/>
    <w:pPr>
      <w:jc w:val="center"/>
    </w:pPr>
    <w:rPr>
      <w:b/>
      <w:iCs/>
      <w:spacing w:val="20"/>
      <w:sz w:val="28"/>
      <w:szCs w:val="24"/>
    </w:rPr>
  </w:style>
  <w:style w:type="character" w:customStyle="1" w:styleId="aff0">
    <w:name w:val="Основной текст Знак"/>
    <w:basedOn w:val="a0"/>
    <w:link w:val="aff"/>
    <w:rPr>
      <w:b/>
      <w:sz w:val="28"/>
    </w:rPr>
  </w:style>
  <w:style w:type="character" w:customStyle="1" w:styleId="aff3">
    <w:name w:val="Заголовок Знак"/>
    <w:basedOn w:val="a0"/>
    <w:link w:val="aff2"/>
    <w:rPr>
      <w:b/>
      <w:iCs/>
      <w:spacing w:val="20"/>
      <w:sz w:val="28"/>
      <w:szCs w:val="24"/>
    </w:rPr>
  </w:style>
  <w:style w:type="paragraph" w:styleId="af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f5">
    <w:name w:val="Базовый"/>
    <w:pPr>
      <w:tabs>
        <w:tab w:val="left" w:pos="709"/>
      </w:tabs>
      <w:spacing w:line="200" w:lineRule="atLeast"/>
    </w:pPr>
    <w:rPr>
      <w:rFonts w:eastAsia="Arial Unicode MS"/>
      <w:sz w:val="24"/>
      <w:szCs w:val="24"/>
    </w:rPr>
  </w:style>
  <w:style w:type="paragraph" w:styleId="aff6">
    <w:name w:val="Balloon Text"/>
    <w:basedOn w:val="a"/>
    <w:link w:val="aff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Pr>
      <w:rFonts w:ascii="Tahoma" w:hAnsi="Tahoma" w:cs="Tahoma"/>
      <w:sz w:val="16"/>
      <w:szCs w:val="16"/>
    </w:rPr>
  </w:style>
  <w:style w:type="paragraph" w:styleId="aff8">
    <w:name w:val="Normal (Web)"/>
    <w:basedOn w:val="a"/>
    <w:uiPriority w:val="99"/>
    <w:unhideWhenUsed/>
    <w:pPr>
      <w:spacing w:before="100" w:beforeAutospacing="1" w:after="142" w:line="288" w:lineRule="auto"/>
    </w:pPr>
    <w:rPr>
      <w:sz w:val="24"/>
      <w:szCs w:val="24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pPr>
      <w:widowControl w:val="0"/>
      <w:jc w:val="both"/>
    </w:pPr>
    <w:rPr>
      <w:sz w:val="24"/>
      <w:szCs w:val="24"/>
    </w:rPr>
  </w:style>
  <w:style w:type="paragraph" w:styleId="aff9">
    <w:name w:val="Revision"/>
    <w:hidden/>
    <w:uiPriority w:val="99"/>
    <w:semiHidden/>
    <w:rsid w:val="00253A89"/>
  </w:style>
  <w:style w:type="character" w:styleId="affa">
    <w:name w:val="annotation reference"/>
    <w:basedOn w:val="a0"/>
    <w:uiPriority w:val="99"/>
    <w:semiHidden/>
    <w:unhideWhenUsed/>
    <w:rsid w:val="00193208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193208"/>
  </w:style>
  <w:style w:type="character" w:customStyle="1" w:styleId="affc">
    <w:name w:val="Текст примечания Знак"/>
    <w:basedOn w:val="a0"/>
    <w:link w:val="affb"/>
    <w:uiPriority w:val="99"/>
    <w:semiHidden/>
    <w:rsid w:val="00193208"/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19320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19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4109D-DFE6-4D9C-B881-E9533D5A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3810</Words>
  <Characters>29917</Characters>
  <Application>Microsoft Office Word</Application>
  <DocSecurity>0</DocSecurity>
  <Lines>1108</Lines>
  <Paragraphs>749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ВЦ</Company>
  <LinksUpToDate>false</LinksUpToDate>
  <CharactersWithSpaces>32978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User</dc:creator>
  <cp:lastModifiedBy>Кузнецова Анастасия</cp:lastModifiedBy>
  <cp:revision>5</cp:revision>
  <dcterms:created xsi:type="dcterms:W3CDTF">2024-05-21T06:22:00Z</dcterms:created>
  <dcterms:modified xsi:type="dcterms:W3CDTF">2025-06-13T20:18:00Z</dcterms:modified>
</cp:coreProperties>
</file>